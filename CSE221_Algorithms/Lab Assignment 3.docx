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sdt>
        <w:sdtPr>
          <w:tag w:val="goog_rdk_1"/>
        </w:sdtPr>
        <w:sdtContent>
          <w:ins w:author="FARHAN FARABI" w:id="0" w:date="2022-04-11T15:17:0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ins>
        </w:sdtContent>
      </w:sdt>
      <w:r w:rsidDel="00000000" w:rsidR="00000000" w:rsidRPr="00000000">
        <w:rPr>
          <w:b w:val="1"/>
          <w:sz w:val="40"/>
          <w:szCs w:val="40"/>
          <w:rtl w:val="0"/>
        </w:rPr>
        <w:t xml:space="preserve">Lab Assignment - 03</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Total (25marks)</w:t>
      </w:r>
    </w:p>
    <w:p w:rsidR="00000000" w:rsidDel="00000000" w:rsidP="00000000" w:rsidRDefault="00000000" w:rsidRPr="00000000" w14:paraId="00000003">
      <w:pPr>
        <w:rPr>
          <w:b w:val="1"/>
          <w:sz w:val="38"/>
          <w:szCs w:val="38"/>
        </w:rPr>
      </w:pPr>
      <w:r w:rsidDel="00000000" w:rsidR="00000000" w:rsidRPr="00000000">
        <w:rPr>
          <w:b w:val="1"/>
          <w:i w:val="1"/>
          <w:sz w:val="30"/>
          <w:szCs w:val="30"/>
          <w:u w:val="single"/>
          <w:rtl w:val="0"/>
        </w:rPr>
        <w:t xml:space="preserve">Submission Link:</w:t>
      </w:r>
      <w:r w:rsidDel="00000000" w:rsidR="00000000" w:rsidRPr="00000000">
        <w:rPr>
          <w:b w:val="1"/>
          <w:i w:val="1"/>
          <w:sz w:val="30"/>
          <w:szCs w:val="30"/>
          <w:rtl w:val="0"/>
        </w:rPr>
        <w:t xml:space="preserve">   </w:t>
      </w:r>
      <w:hyperlink r:id="rId7">
        <w:r w:rsidDel="00000000" w:rsidR="00000000" w:rsidRPr="00000000">
          <w:rPr>
            <w:color w:val="0000ff"/>
            <w:sz w:val="32"/>
            <w:szCs w:val="32"/>
            <w:u w:val="single"/>
            <w:rtl w:val="0"/>
          </w:rPr>
          <w:t xml:space="preserve">https://forms.gle/Pdn42jpqvgy6YWZa6</w:t>
        </w:r>
      </w:hyperlink>
      <w:r w:rsidDel="00000000" w:rsidR="00000000" w:rsidRPr="00000000">
        <w:rPr>
          <w:rtl w:val="0"/>
        </w:rPr>
      </w:r>
    </w:p>
    <w:p w:rsidR="00000000" w:rsidDel="00000000" w:rsidP="00000000" w:rsidRDefault="00000000" w:rsidRPr="00000000" w14:paraId="00000004">
      <w:pPr>
        <w:rPr>
          <w:b w:val="1"/>
          <w:i w:val="1"/>
          <w:sz w:val="38"/>
          <w:szCs w:val="38"/>
          <w:u w:val="single"/>
        </w:rPr>
      </w:pPr>
      <w:r w:rsidDel="00000000" w:rsidR="00000000" w:rsidRPr="00000000">
        <w:rPr>
          <w:rtl w:val="0"/>
        </w:rPr>
      </w:r>
    </w:p>
    <w:p w:rsidR="00000000" w:rsidDel="00000000" w:rsidP="00000000" w:rsidRDefault="00000000" w:rsidRPr="00000000" w14:paraId="00000005">
      <w:pPr>
        <w:rPr>
          <w:b w:val="1"/>
          <w:i w:val="1"/>
          <w:sz w:val="30"/>
          <w:szCs w:val="30"/>
          <w:u w:val="single"/>
        </w:rPr>
      </w:pPr>
      <w:r w:rsidDel="00000000" w:rsidR="00000000" w:rsidRPr="00000000">
        <w:rPr>
          <w:b w:val="1"/>
          <w:i w:val="1"/>
          <w:sz w:val="30"/>
          <w:szCs w:val="30"/>
          <w:u w:val="single"/>
          <w:rtl w:val="0"/>
        </w:rPr>
        <w:t xml:space="preserve">Submission Guidelines: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sz w:val="24"/>
          <w:szCs w:val="24"/>
        </w:rPr>
      </w:pPr>
      <w:r w:rsidDel="00000000" w:rsidR="00000000" w:rsidRPr="00000000">
        <w:rPr>
          <w:sz w:val="24"/>
          <w:szCs w:val="24"/>
          <w:rtl w:val="0"/>
        </w:rPr>
        <w:t xml:space="preserve">For all the problems, you have to take</w:t>
      </w:r>
      <w:r w:rsidDel="00000000" w:rsidR="00000000" w:rsidRPr="00000000">
        <w:rPr>
          <w:b w:val="1"/>
          <w:sz w:val="24"/>
          <w:szCs w:val="24"/>
          <w:rtl w:val="0"/>
        </w:rPr>
        <w:t xml:space="preserve"> inputs from a .txt file </w:t>
      </w:r>
      <w:r w:rsidDel="00000000" w:rsidR="00000000" w:rsidRPr="00000000">
        <w:rPr>
          <w:sz w:val="24"/>
          <w:szCs w:val="24"/>
          <w:rtl w:val="0"/>
        </w:rPr>
        <w:t xml:space="preserve">, any language is okay, you are allowed to </w:t>
      </w:r>
      <w:r w:rsidDel="00000000" w:rsidR="00000000" w:rsidRPr="00000000">
        <w:rPr>
          <w:b w:val="1"/>
          <w:sz w:val="24"/>
          <w:szCs w:val="24"/>
          <w:rtl w:val="0"/>
        </w:rPr>
        <w:t xml:space="preserve">use built in</w:t>
      </w:r>
      <w:r w:rsidDel="00000000" w:rsidR="00000000" w:rsidRPr="00000000">
        <w:rPr>
          <w:sz w:val="24"/>
          <w:szCs w:val="24"/>
          <w:rtl w:val="0"/>
        </w:rPr>
        <w:t xml:space="preserve"> list, dictionary, arraylist and queue.</w:t>
      </w:r>
    </w:p>
    <w:p w:rsidR="00000000" w:rsidDel="00000000" w:rsidP="00000000" w:rsidRDefault="00000000" w:rsidRPr="00000000" w14:paraId="00000008">
      <w:pPr>
        <w:numPr>
          <w:ilvl w:val="0"/>
          <w:numId w:val="2"/>
        </w:numPr>
        <w:ind w:left="720" w:hanging="360"/>
        <w:jc w:val="both"/>
        <w:rPr>
          <w:color w:val="000000"/>
          <w:sz w:val="24"/>
          <w:szCs w:val="24"/>
        </w:rPr>
      </w:pPr>
      <w:r w:rsidDel="00000000" w:rsidR="00000000" w:rsidRPr="00000000">
        <w:rPr>
          <w:color w:val="000000"/>
          <w:sz w:val="24"/>
          <w:szCs w:val="24"/>
          <w:rtl w:val="0"/>
        </w:rPr>
        <w:t xml:space="preserve">For task </w:t>
      </w:r>
      <w:r w:rsidDel="00000000" w:rsidR="00000000" w:rsidRPr="00000000">
        <w:rPr>
          <w:sz w:val="24"/>
          <w:szCs w:val="24"/>
          <w:rtl w:val="0"/>
        </w:rPr>
        <w:t xml:space="preserve">5</w:t>
      </w:r>
      <w:r w:rsidDel="00000000" w:rsidR="00000000" w:rsidRPr="00000000">
        <w:rPr>
          <w:color w:val="000000"/>
          <w:sz w:val="24"/>
          <w:szCs w:val="24"/>
          <w:rtl w:val="0"/>
        </w:rPr>
        <w:t xml:space="preserve">, write the answer in your script, and take a picture.</w:t>
      </w:r>
    </w:p>
    <w:p w:rsidR="00000000" w:rsidDel="00000000" w:rsidP="00000000" w:rsidRDefault="00000000" w:rsidRPr="00000000" w14:paraId="00000009">
      <w:pPr>
        <w:numPr>
          <w:ilvl w:val="0"/>
          <w:numId w:val="2"/>
        </w:numPr>
        <w:ind w:left="720" w:hanging="360"/>
        <w:jc w:val="both"/>
        <w:rPr>
          <w:sz w:val="24"/>
          <w:szCs w:val="24"/>
        </w:rPr>
      </w:pPr>
      <w:r w:rsidDel="00000000" w:rsidR="00000000" w:rsidRPr="00000000">
        <w:rPr>
          <w:sz w:val="24"/>
          <w:szCs w:val="24"/>
          <w:rtl w:val="0"/>
        </w:rPr>
        <w:t xml:space="preserve">Finally, put all the files in a folder. The folder </w:t>
      </w:r>
      <w:r w:rsidDel="00000000" w:rsidR="00000000" w:rsidRPr="00000000">
        <w:rPr>
          <w:b w:val="1"/>
          <w:sz w:val="24"/>
          <w:szCs w:val="24"/>
          <w:rtl w:val="0"/>
        </w:rPr>
        <w:t xml:space="preserve">must</w:t>
      </w:r>
      <w:r w:rsidDel="00000000" w:rsidR="00000000" w:rsidRPr="00000000">
        <w:rPr>
          <w:sz w:val="24"/>
          <w:szCs w:val="24"/>
          <w:rtl w:val="0"/>
        </w:rPr>
        <w:t xml:space="preserve"> be named following the format </w:t>
      </w:r>
      <w:r w:rsidDel="00000000" w:rsidR="00000000" w:rsidRPr="00000000">
        <w:rPr>
          <w:b w:val="1"/>
          <w:sz w:val="24"/>
          <w:szCs w:val="24"/>
          <w:rtl w:val="0"/>
        </w:rPr>
        <w:t xml:space="preserve">sec_ID_labNo.</w:t>
      </w:r>
      <w:r w:rsidDel="00000000" w:rsidR="00000000" w:rsidRPr="00000000">
        <w:rPr>
          <w:sz w:val="24"/>
          <w:szCs w:val="24"/>
          <w:rtl w:val="0"/>
        </w:rPr>
        <w:t xml:space="preserve"> Zip this folder. This will result in a zip format of </w:t>
      </w:r>
      <w:r w:rsidDel="00000000" w:rsidR="00000000" w:rsidRPr="00000000">
        <w:rPr>
          <w:b w:val="1"/>
          <w:sz w:val="24"/>
          <w:szCs w:val="24"/>
          <w:rtl w:val="0"/>
        </w:rPr>
        <w:t xml:space="preserve">sec_ID_labNo.zip</w:t>
      </w:r>
      <w:r w:rsidDel="00000000" w:rsidR="00000000" w:rsidRPr="00000000">
        <w:rPr>
          <w:sz w:val="24"/>
          <w:szCs w:val="24"/>
          <w:rtl w:val="0"/>
        </w:rPr>
        <w:t xml:space="preserve">. (Example: 2_20101234_1.zip). Submit this zip in the above-mentioned link.</w:t>
      </w:r>
    </w:p>
    <w:p w:rsidR="00000000" w:rsidDel="00000000" w:rsidP="00000000" w:rsidRDefault="00000000" w:rsidRPr="00000000" w14:paraId="0000000A">
      <w:pPr>
        <w:numPr>
          <w:ilvl w:val="0"/>
          <w:numId w:val="2"/>
        </w:numPr>
        <w:ind w:left="720" w:hanging="360"/>
        <w:jc w:val="both"/>
        <w:rPr>
          <w:sz w:val="24"/>
          <w:szCs w:val="24"/>
        </w:rPr>
      </w:pPr>
      <w:r w:rsidDel="00000000" w:rsidR="00000000" w:rsidRPr="00000000">
        <w:rPr>
          <w:sz w:val="24"/>
          <w:szCs w:val="24"/>
          <w:rtl w:val="0"/>
        </w:rPr>
        <w:t xml:space="preserve">You </w:t>
      </w:r>
      <w:r w:rsidDel="00000000" w:rsidR="00000000" w:rsidRPr="00000000">
        <w:rPr>
          <w:b w:val="1"/>
          <w:sz w:val="24"/>
          <w:szCs w:val="24"/>
          <w:rtl w:val="0"/>
        </w:rPr>
        <w:t xml:space="preserve">MUST</w:t>
      </w:r>
      <w:r w:rsidDel="00000000" w:rsidR="00000000" w:rsidRPr="00000000">
        <w:rPr>
          <w:sz w:val="24"/>
          <w:szCs w:val="24"/>
          <w:rtl w:val="0"/>
        </w:rPr>
        <w:t xml:space="preserve"> follow all the guidelines, naming/file/zipping convention stated above.  </w:t>
      </w:r>
      <w:r w:rsidDel="00000000" w:rsidR="00000000" w:rsidRPr="00000000">
        <w:rPr>
          <w:b w:val="1"/>
          <w:i w:val="1"/>
          <w:color w:val="cc0000"/>
          <w:sz w:val="24"/>
          <w:szCs w:val="24"/>
          <w:rtl w:val="0"/>
        </w:rPr>
        <w:t xml:space="preserve">Failure to do so will result in straight 50%-mark deduction.</w:t>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Pr>
        <w:drawing>
          <wp:inline distB="114300" distT="114300" distL="114300" distR="114300">
            <wp:extent cx="4295775" cy="335434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95775" cy="335434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Suppose one fine morning, you woke up in the world of Pokémon. Now you decided to become a Pokémon master just like your childhood idol Ash Ketchum. </w:t>
      </w:r>
    </w:p>
    <w:p w:rsidR="00000000" w:rsidDel="00000000" w:rsidP="00000000" w:rsidRDefault="00000000" w:rsidRPr="00000000" w14:paraId="0000000F">
      <w:pPr>
        <w:jc w:val="both"/>
        <w:rPr>
          <w:b w:val="1"/>
          <w:sz w:val="24"/>
          <w:szCs w:val="24"/>
        </w:rPr>
      </w:pPr>
      <w:r w:rsidDel="00000000" w:rsidR="00000000" w:rsidRPr="00000000">
        <w:rPr>
          <w:b w:val="1"/>
          <w:sz w:val="24"/>
          <w:szCs w:val="24"/>
          <w:rtl w:val="0"/>
        </w:rPr>
        <w:t xml:space="preserve">In order to do so, you have to defeat the gyms/bad guys in the places you walk into in a limited amount of time. Your goal is to get to the Victory Road as quickly as possible. </w:t>
      </w:r>
    </w:p>
    <w:p w:rsidR="00000000" w:rsidDel="00000000" w:rsidP="00000000" w:rsidRDefault="00000000" w:rsidRPr="00000000" w14:paraId="00000010">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1: Graph Building [5 marks]</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You were given a map of the region. Create a Graph (preferably with adjacent lists) that represents all the places of the region. To help us calculate, we shall assign a number to each of the places on the map:</w:t>
      </w:r>
    </w:p>
    <w:tbl>
      <w:tblPr>
        <w:tblStyle w:val="Table1"/>
        <w:tblW w:w="7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45"/>
        <w:gridCol w:w="2370"/>
        <w:gridCol w:w="2220"/>
        <w:tblGridChange w:id="0">
          <w:tblGrid>
            <w:gridCol w:w="3145"/>
            <w:gridCol w:w="2370"/>
            <w:gridCol w:w="2220"/>
          </w:tblGrid>
        </w:tblGridChange>
      </w:tblGrid>
      <w:tr>
        <w:trPr>
          <w:cantSplit w:val="0"/>
          <w:tblHeader w:val="0"/>
        </w:trPr>
        <w:tc>
          <w:tcPr/>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Places</w:t>
            </w:r>
          </w:p>
        </w:tc>
        <w:tc>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Designated Number</w:t>
            </w:r>
          </w:p>
        </w:tc>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Connected Places</w:t>
            </w:r>
          </w:p>
        </w:tc>
      </w:tr>
      <w:tr>
        <w:trPr>
          <w:cantSplit w:val="0"/>
          <w:tblHeader w:val="0"/>
        </w:trPr>
        <w:tc>
          <w:tcPr/>
          <w:p w:rsidR="00000000" w:rsidDel="00000000" w:rsidP="00000000" w:rsidRDefault="00000000" w:rsidRPr="00000000" w14:paraId="00000015">
            <w:pPr>
              <w:rPr>
                <w:sz w:val="20"/>
                <w:szCs w:val="20"/>
              </w:rPr>
            </w:pPr>
            <w:r w:rsidDel="00000000" w:rsidR="00000000" w:rsidRPr="00000000">
              <w:rPr>
                <w:sz w:val="20"/>
                <w:szCs w:val="20"/>
                <w:rtl w:val="0"/>
              </w:rPr>
              <w:t xml:space="preserve">Pallet Town (Starting Point)</w:t>
            </w:r>
          </w:p>
        </w:tc>
        <w:tc>
          <w:tcPr/>
          <w:p w:rsidR="00000000" w:rsidDel="00000000" w:rsidP="00000000" w:rsidRDefault="00000000" w:rsidRPr="00000000" w14:paraId="00000016">
            <w:pP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2</w:t>
            </w:r>
          </w:p>
        </w:tc>
      </w:tr>
      <w:tr>
        <w:trPr>
          <w:cantSplit w:val="0"/>
          <w:tblHeader w:val="0"/>
        </w:trPr>
        <w:tc>
          <w:tcPr/>
          <w:p w:rsidR="00000000" w:rsidDel="00000000" w:rsidP="00000000" w:rsidRDefault="00000000" w:rsidRPr="00000000" w14:paraId="00000018">
            <w:pPr>
              <w:rPr>
                <w:sz w:val="20"/>
                <w:szCs w:val="20"/>
              </w:rPr>
            </w:pPr>
            <w:r w:rsidDel="00000000" w:rsidR="00000000" w:rsidRPr="00000000">
              <w:rPr>
                <w:sz w:val="20"/>
                <w:szCs w:val="20"/>
                <w:rtl w:val="0"/>
              </w:rPr>
              <w:t xml:space="preserve">Cerulean City</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3, 4, 5</w:t>
            </w:r>
          </w:p>
        </w:tc>
      </w:tr>
      <w:tr>
        <w:trPr>
          <w:cantSplit w:val="0"/>
          <w:tblHeader w:val="0"/>
        </w:trPr>
        <w:tc>
          <w:tcPr/>
          <w:p w:rsidR="00000000" w:rsidDel="00000000" w:rsidP="00000000" w:rsidRDefault="00000000" w:rsidRPr="00000000" w14:paraId="0000001B">
            <w:pPr>
              <w:rPr>
                <w:sz w:val="20"/>
                <w:szCs w:val="20"/>
              </w:rPr>
            </w:pPr>
            <w:r w:rsidDel="00000000" w:rsidR="00000000" w:rsidRPr="00000000">
              <w:rPr>
                <w:sz w:val="20"/>
                <w:szCs w:val="20"/>
                <w:rtl w:val="0"/>
              </w:rPr>
              <w:t xml:space="preserve">Celadon City</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4,7,11</w:t>
            </w:r>
          </w:p>
        </w:tc>
      </w:tr>
      <w:tr>
        <w:trPr>
          <w:cantSplit w:val="0"/>
          <w:tblHeader w:val="0"/>
        </w:trPr>
        <w:tc>
          <w:tcPr/>
          <w:p w:rsidR="00000000" w:rsidDel="00000000" w:rsidP="00000000" w:rsidRDefault="00000000" w:rsidRPr="00000000" w14:paraId="0000001E">
            <w:pPr>
              <w:rPr>
                <w:sz w:val="20"/>
                <w:szCs w:val="20"/>
              </w:rPr>
            </w:pPr>
            <w:r w:rsidDel="00000000" w:rsidR="00000000" w:rsidRPr="00000000">
              <w:rPr>
                <w:sz w:val="20"/>
                <w:szCs w:val="20"/>
                <w:rtl w:val="0"/>
              </w:rPr>
              <w:t xml:space="preserve">Lavender Town</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020">
            <w:pPr>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1">
            <w:pPr>
              <w:rPr>
                <w:sz w:val="20"/>
                <w:szCs w:val="20"/>
              </w:rPr>
            </w:pPr>
            <w:r w:rsidDel="00000000" w:rsidR="00000000" w:rsidRPr="00000000">
              <w:rPr>
                <w:sz w:val="20"/>
                <w:szCs w:val="20"/>
                <w:rtl w:val="0"/>
              </w:rPr>
              <w:t xml:space="preserve">Viridian City</w:t>
            </w:r>
          </w:p>
        </w:tc>
        <w:tc>
          <w:tcPr/>
          <w:p w:rsidR="00000000" w:rsidDel="00000000" w:rsidP="00000000" w:rsidRDefault="00000000" w:rsidRPr="00000000" w14:paraId="00000022">
            <w:pPr>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6, 7</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Cinnabar Island</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7, 8</w:t>
            </w:r>
          </w:p>
        </w:tc>
      </w:tr>
      <w:tr>
        <w:trPr>
          <w:cantSplit w:val="0"/>
          <w:tblHeader w:val="0"/>
        </w:trPr>
        <w:tc>
          <w:tcPr/>
          <w:p w:rsidR="00000000" w:rsidDel="00000000" w:rsidP="00000000" w:rsidRDefault="00000000" w:rsidRPr="00000000" w14:paraId="00000027">
            <w:pPr>
              <w:rPr>
                <w:sz w:val="20"/>
                <w:szCs w:val="20"/>
              </w:rPr>
            </w:pPr>
            <w:r w:rsidDel="00000000" w:rsidR="00000000" w:rsidRPr="00000000">
              <w:rPr>
                <w:sz w:val="20"/>
                <w:szCs w:val="20"/>
                <w:rtl w:val="0"/>
              </w:rPr>
              <w:t xml:space="preserve">Fuchsia City </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Safari Zone</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9, 10</w:t>
            </w:r>
          </w:p>
        </w:tc>
      </w:tr>
      <w:tr>
        <w:trPr>
          <w:cantSplit w:val="0"/>
          <w:tblHeader w:val="0"/>
        </w:trPr>
        <w:tc>
          <w:tcPr/>
          <w:p w:rsidR="00000000" w:rsidDel="00000000" w:rsidP="00000000" w:rsidRDefault="00000000" w:rsidRPr="00000000" w14:paraId="0000002D">
            <w:pPr>
              <w:rPr>
                <w:sz w:val="20"/>
                <w:szCs w:val="20"/>
              </w:rPr>
            </w:pPr>
            <w:r w:rsidDel="00000000" w:rsidR="00000000" w:rsidRPr="00000000">
              <w:rPr>
                <w:sz w:val="20"/>
                <w:szCs w:val="20"/>
                <w:rtl w:val="0"/>
              </w:rPr>
              <w:t xml:space="preserve">Team Rocket’s Lair</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10</w:t>
            </w:r>
          </w:p>
        </w:tc>
      </w:tr>
      <w:tr>
        <w:trPr>
          <w:cantSplit w:val="0"/>
          <w:tblHeader w:val="0"/>
        </w:trPr>
        <w:tc>
          <w:tcPr/>
          <w:p w:rsidR="00000000" w:rsidDel="00000000" w:rsidP="00000000" w:rsidRDefault="00000000" w:rsidRPr="00000000" w14:paraId="00000030">
            <w:pPr>
              <w:rPr>
                <w:sz w:val="20"/>
                <w:szCs w:val="20"/>
              </w:rPr>
            </w:pPr>
            <w:r w:rsidDel="00000000" w:rsidR="00000000" w:rsidRPr="00000000">
              <w:rPr>
                <w:sz w:val="20"/>
                <w:szCs w:val="20"/>
                <w:rtl w:val="0"/>
              </w:rPr>
              <w:t xml:space="preserve">Indigo Plateau</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11</w:t>
            </w:r>
          </w:p>
        </w:tc>
      </w:tr>
      <w:tr>
        <w:trPr>
          <w:cantSplit w:val="0"/>
          <w:tblHeader w:val="0"/>
        </w:trPr>
        <w:tc>
          <w:tcPr/>
          <w:p w:rsidR="00000000" w:rsidDel="00000000" w:rsidP="00000000" w:rsidRDefault="00000000" w:rsidRPr="00000000" w14:paraId="00000033">
            <w:pPr>
              <w:rPr>
                <w:sz w:val="20"/>
                <w:szCs w:val="20"/>
              </w:rPr>
            </w:pPr>
            <w:r w:rsidDel="00000000" w:rsidR="00000000" w:rsidRPr="00000000">
              <w:rPr>
                <w:sz w:val="20"/>
                <w:szCs w:val="20"/>
                <w:rtl w:val="0"/>
              </w:rPr>
              <w:t xml:space="preserve">Pewter City</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035">
            <w:pPr>
              <w:rPr>
                <w:sz w:val="20"/>
                <w:szCs w:val="20"/>
              </w:rPr>
            </w:pPr>
            <w:r w:rsidDel="00000000" w:rsidR="00000000" w:rsidRPr="00000000">
              <w:rPr>
                <w:sz w:val="20"/>
                <w:szCs w:val="20"/>
                <w:rtl w:val="0"/>
              </w:rPr>
              <w:t xml:space="preserve">12</w:t>
            </w:r>
          </w:p>
        </w:tc>
      </w:tr>
      <w:tr>
        <w:trPr>
          <w:cantSplit w:val="0"/>
          <w:tblHeader w:val="0"/>
        </w:trPr>
        <w:tc>
          <w:tcPr/>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Victory Road (Destination)</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38">
            <w:pPr>
              <w:rPr>
                <w:sz w:val="20"/>
                <w:szCs w:val="20"/>
              </w:rPr>
            </w:pPr>
            <w:r w:rsidDel="00000000" w:rsidR="00000000" w:rsidRPr="00000000">
              <w:rPr>
                <w:rtl w:val="0"/>
              </w:rPr>
            </w:r>
          </w:p>
        </w:tc>
      </w:tr>
    </w:tbl>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u w:val="single"/>
          <w:rtl w:val="0"/>
        </w:rPr>
        <w:t xml:space="preserve">Sample Inputs:</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B">
            <w:pPr>
              <w:rPr>
                <w:sz w:val="18"/>
                <w:szCs w:val="18"/>
              </w:rPr>
            </w:pPr>
            <w:r w:rsidDel="00000000" w:rsidR="00000000" w:rsidRPr="00000000">
              <w:rPr>
                <w:sz w:val="18"/>
                <w:szCs w:val="18"/>
                <w:rtl w:val="0"/>
              </w:rPr>
              <w:t xml:space="preserve">12</w:t>
            </w:r>
          </w:p>
          <w:p w:rsidR="00000000" w:rsidDel="00000000" w:rsidP="00000000" w:rsidRDefault="00000000" w:rsidRPr="00000000" w14:paraId="0000003C">
            <w:pPr>
              <w:rPr>
                <w:sz w:val="18"/>
                <w:szCs w:val="18"/>
              </w:rPr>
            </w:pPr>
            <w:r w:rsidDel="00000000" w:rsidR="00000000" w:rsidRPr="00000000">
              <w:rPr>
                <w:sz w:val="18"/>
                <w:szCs w:val="18"/>
                <w:rtl w:val="0"/>
              </w:rPr>
              <w:t xml:space="preserve">17</w:t>
            </w:r>
          </w:p>
          <w:p w:rsidR="00000000" w:rsidDel="00000000" w:rsidP="00000000" w:rsidRDefault="00000000" w:rsidRPr="00000000" w14:paraId="0000003D">
            <w:pPr>
              <w:rPr>
                <w:sz w:val="18"/>
                <w:szCs w:val="18"/>
              </w:rPr>
            </w:pPr>
            <w:r w:rsidDel="00000000" w:rsidR="00000000" w:rsidRPr="00000000">
              <w:rPr>
                <w:sz w:val="18"/>
                <w:szCs w:val="18"/>
                <w:rtl w:val="0"/>
              </w:rPr>
              <w:t xml:space="preserve">1</w:t>
              <w:tab/>
              <w:t xml:space="preserve">2</w:t>
            </w:r>
          </w:p>
          <w:p w:rsidR="00000000" w:rsidDel="00000000" w:rsidP="00000000" w:rsidRDefault="00000000" w:rsidRPr="00000000" w14:paraId="0000003E">
            <w:pPr>
              <w:rPr>
                <w:sz w:val="18"/>
                <w:szCs w:val="18"/>
              </w:rPr>
            </w:pPr>
            <w:r w:rsidDel="00000000" w:rsidR="00000000" w:rsidRPr="00000000">
              <w:rPr>
                <w:sz w:val="18"/>
                <w:szCs w:val="18"/>
                <w:rtl w:val="0"/>
              </w:rPr>
              <w:t xml:space="preserve">2</w:t>
              <w:tab/>
              <w:t xml:space="preserve">3</w:t>
            </w:r>
          </w:p>
          <w:p w:rsidR="00000000" w:rsidDel="00000000" w:rsidP="00000000" w:rsidRDefault="00000000" w:rsidRPr="00000000" w14:paraId="0000003F">
            <w:pPr>
              <w:rPr>
                <w:sz w:val="18"/>
                <w:szCs w:val="18"/>
              </w:rPr>
            </w:pPr>
            <w:r w:rsidDel="00000000" w:rsidR="00000000" w:rsidRPr="00000000">
              <w:rPr>
                <w:sz w:val="18"/>
                <w:szCs w:val="18"/>
                <w:rtl w:val="0"/>
              </w:rPr>
              <w:t xml:space="preserve">2</w:t>
              <w:tab/>
              <w:t xml:space="preserve">4</w:t>
            </w:r>
          </w:p>
          <w:p w:rsidR="00000000" w:rsidDel="00000000" w:rsidP="00000000" w:rsidRDefault="00000000" w:rsidRPr="00000000" w14:paraId="00000040">
            <w:pPr>
              <w:rPr>
                <w:sz w:val="18"/>
                <w:szCs w:val="18"/>
              </w:rPr>
            </w:pPr>
            <w:r w:rsidDel="00000000" w:rsidR="00000000" w:rsidRPr="00000000">
              <w:rPr>
                <w:sz w:val="18"/>
                <w:szCs w:val="18"/>
                <w:rtl w:val="0"/>
              </w:rPr>
              <w:t xml:space="preserve">2</w:t>
              <w:tab/>
              <w:t xml:space="preserve">5</w:t>
            </w:r>
          </w:p>
          <w:p w:rsidR="00000000" w:rsidDel="00000000" w:rsidP="00000000" w:rsidRDefault="00000000" w:rsidRPr="00000000" w14:paraId="00000041">
            <w:pPr>
              <w:pageBreakBefore w:val="0"/>
              <w:rPr>
                <w:sz w:val="18"/>
                <w:szCs w:val="18"/>
              </w:rPr>
            </w:pPr>
            <w:r w:rsidDel="00000000" w:rsidR="00000000" w:rsidRPr="00000000">
              <w:rPr>
                <w:sz w:val="18"/>
                <w:szCs w:val="18"/>
                <w:rtl w:val="0"/>
              </w:rPr>
              <w:t xml:space="preserve">3</w:t>
              <w:tab/>
              <w:t xml:space="preserve">4</w:t>
            </w:r>
          </w:p>
          <w:p w:rsidR="00000000" w:rsidDel="00000000" w:rsidP="00000000" w:rsidRDefault="00000000" w:rsidRPr="00000000" w14:paraId="00000042">
            <w:pPr>
              <w:pageBreakBefore w:val="0"/>
              <w:rPr>
                <w:sz w:val="18"/>
                <w:szCs w:val="18"/>
              </w:rPr>
            </w:pPr>
            <w:r w:rsidDel="00000000" w:rsidR="00000000" w:rsidRPr="00000000">
              <w:rPr>
                <w:sz w:val="18"/>
                <w:szCs w:val="18"/>
                <w:rtl w:val="0"/>
              </w:rPr>
              <w:t xml:space="preserve">3           7</w:t>
            </w:r>
          </w:p>
          <w:p w:rsidR="00000000" w:rsidDel="00000000" w:rsidP="00000000" w:rsidRDefault="00000000" w:rsidRPr="00000000" w14:paraId="00000043">
            <w:pPr>
              <w:rPr>
                <w:sz w:val="18"/>
                <w:szCs w:val="18"/>
              </w:rPr>
            </w:pPr>
            <w:r w:rsidDel="00000000" w:rsidR="00000000" w:rsidRPr="00000000">
              <w:rPr>
                <w:sz w:val="18"/>
                <w:szCs w:val="18"/>
                <w:rtl w:val="0"/>
              </w:rPr>
              <w:t xml:space="preserve">3           11</w:t>
            </w:r>
          </w:p>
          <w:p w:rsidR="00000000" w:rsidDel="00000000" w:rsidP="00000000" w:rsidRDefault="00000000" w:rsidRPr="00000000" w14:paraId="00000044">
            <w:pPr>
              <w:rPr>
                <w:sz w:val="18"/>
                <w:szCs w:val="18"/>
              </w:rPr>
            </w:pPr>
            <w:r w:rsidDel="00000000" w:rsidR="00000000" w:rsidRPr="00000000">
              <w:rPr>
                <w:sz w:val="18"/>
                <w:szCs w:val="18"/>
                <w:rtl w:val="0"/>
              </w:rPr>
              <w:t xml:space="preserve">5</w:t>
              <w:tab/>
              <w:t xml:space="preserve">6</w:t>
            </w:r>
          </w:p>
          <w:p w:rsidR="00000000" w:rsidDel="00000000" w:rsidP="00000000" w:rsidRDefault="00000000" w:rsidRPr="00000000" w14:paraId="00000045">
            <w:pPr>
              <w:rPr>
                <w:sz w:val="18"/>
                <w:szCs w:val="18"/>
              </w:rPr>
            </w:pPr>
            <w:r w:rsidDel="00000000" w:rsidR="00000000" w:rsidRPr="00000000">
              <w:rPr>
                <w:sz w:val="18"/>
                <w:szCs w:val="18"/>
                <w:rtl w:val="0"/>
              </w:rPr>
              <w:t xml:space="preserve">5</w:t>
              <w:tab/>
              <w:t xml:space="preserve">7</w:t>
            </w:r>
          </w:p>
          <w:p w:rsidR="00000000" w:rsidDel="00000000" w:rsidP="00000000" w:rsidRDefault="00000000" w:rsidRPr="00000000" w14:paraId="00000046">
            <w:pPr>
              <w:rPr>
                <w:sz w:val="18"/>
                <w:szCs w:val="18"/>
              </w:rPr>
            </w:pPr>
            <w:r w:rsidDel="00000000" w:rsidR="00000000" w:rsidRPr="00000000">
              <w:rPr>
                <w:sz w:val="18"/>
                <w:szCs w:val="18"/>
                <w:rtl w:val="0"/>
              </w:rPr>
              <w:t xml:space="preserve">6</w:t>
              <w:tab/>
              <w:t xml:space="preserve">7</w:t>
            </w:r>
          </w:p>
          <w:p w:rsidR="00000000" w:rsidDel="00000000" w:rsidP="00000000" w:rsidRDefault="00000000" w:rsidRPr="00000000" w14:paraId="00000047">
            <w:pPr>
              <w:rPr>
                <w:sz w:val="18"/>
                <w:szCs w:val="18"/>
              </w:rPr>
            </w:pPr>
            <w:r w:rsidDel="00000000" w:rsidR="00000000" w:rsidRPr="00000000">
              <w:rPr>
                <w:sz w:val="18"/>
                <w:szCs w:val="18"/>
                <w:rtl w:val="0"/>
              </w:rPr>
              <w:t xml:space="preserve">6</w:t>
              <w:tab/>
              <w:t xml:space="preserve">8</w:t>
            </w:r>
          </w:p>
          <w:p w:rsidR="00000000" w:rsidDel="00000000" w:rsidP="00000000" w:rsidRDefault="00000000" w:rsidRPr="00000000" w14:paraId="00000048">
            <w:pPr>
              <w:rPr>
                <w:sz w:val="18"/>
                <w:szCs w:val="18"/>
              </w:rPr>
            </w:pPr>
            <w:r w:rsidDel="00000000" w:rsidR="00000000" w:rsidRPr="00000000">
              <w:rPr>
                <w:sz w:val="18"/>
                <w:szCs w:val="18"/>
                <w:rtl w:val="0"/>
              </w:rPr>
              <w:t xml:space="preserve">7</w:t>
              <w:tab/>
              <w:t xml:space="preserve">11</w:t>
            </w:r>
          </w:p>
          <w:p w:rsidR="00000000" w:rsidDel="00000000" w:rsidP="00000000" w:rsidRDefault="00000000" w:rsidRPr="00000000" w14:paraId="00000049">
            <w:pPr>
              <w:rPr>
                <w:sz w:val="18"/>
                <w:szCs w:val="18"/>
              </w:rPr>
            </w:pPr>
            <w:r w:rsidDel="00000000" w:rsidR="00000000" w:rsidRPr="00000000">
              <w:rPr>
                <w:sz w:val="18"/>
                <w:szCs w:val="18"/>
                <w:rtl w:val="0"/>
              </w:rPr>
              <w:t xml:space="preserve">8</w:t>
              <w:tab/>
              <w:t xml:space="preserve">9</w:t>
            </w:r>
          </w:p>
          <w:p w:rsidR="00000000" w:rsidDel="00000000" w:rsidP="00000000" w:rsidRDefault="00000000" w:rsidRPr="00000000" w14:paraId="0000004A">
            <w:pPr>
              <w:rPr>
                <w:sz w:val="18"/>
                <w:szCs w:val="18"/>
              </w:rPr>
            </w:pPr>
            <w:r w:rsidDel="00000000" w:rsidR="00000000" w:rsidRPr="00000000">
              <w:rPr>
                <w:sz w:val="18"/>
                <w:szCs w:val="18"/>
                <w:rtl w:val="0"/>
              </w:rPr>
              <w:t xml:space="preserve">8</w:t>
              <w:tab/>
              <w:t xml:space="preserve">10</w:t>
            </w:r>
          </w:p>
          <w:p w:rsidR="00000000" w:rsidDel="00000000" w:rsidP="00000000" w:rsidRDefault="00000000" w:rsidRPr="00000000" w14:paraId="0000004B">
            <w:pPr>
              <w:rPr>
                <w:sz w:val="18"/>
                <w:szCs w:val="18"/>
              </w:rPr>
            </w:pPr>
            <w:r w:rsidDel="00000000" w:rsidR="00000000" w:rsidRPr="00000000">
              <w:rPr>
                <w:sz w:val="18"/>
                <w:szCs w:val="18"/>
                <w:rtl w:val="0"/>
              </w:rPr>
              <w:t xml:space="preserve">9</w:t>
              <w:tab/>
              <w:t xml:space="preserve">10</w:t>
            </w:r>
          </w:p>
          <w:p w:rsidR="00000000" w:rsidDel="00000000" w:rsidP="00000000" w:rsidRDefault="00000000" w:rsidRPr="00000000" w14:paraId="0000004C">
            <w:pPr>
              <w:rPr>
                <w:sz w:val="18"/>
                <w:szCs w:val="18"/>
              </w:rPr>
            </w:pPr>
            <w:r w:rsidDel="00000000" w:rsidR="00000000" w:rsidRPr="00000000">
              <w:rPr>
                <w:sz w:val="18"/>
                <w:szCs w:val="18"/>
                <w:rtl w:val="0"/>
              </w:rPr>
              <w:t xml:space="preserve">10</w:t>
              <w:tab/>
              <w:t xml:space="preserve">11</w:t>
            </w:r>
          </w:p>
          <w:p w:rsidR="00000000" w:rsidDel="00000000" w:rsidP="00000000" w:rsidRDefault="00000000" w:rsidRPr="00000000" w14:paraId="0000004D">
            <w:pPr>
              <w:rPr>
                <w:sz w:val="18"/>
                <w:szCs w:val="18"/>
              </w:rPr>
            </w:pPr>
            <w:r w:rsidDel="00000000" w:rsidR="00000000" w:rsidRPr="00000000">
              <w:rPr>
                <w:sz w:val="18"/>
                <w:szCs w:val="18"/>
                <w:rtl w:val="0"/>
              </w:rPr>
              <w:t xml:space="preserve">11</w:t>
              <w:tab/>
              <w:t xml:space="preserve">12</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[Here in the first row, 12 means the number of places. In the second row, 17 means the total number of connections. The third row indicates that 1 and 2 are connected. The same rule applies for the rest of the rows. Assume that the first place is the Starting point and the last place is the destination]</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12</w:t>
            </w:r>
          </w:p>
          <w:p w:rsidR="00000000" w:rsidDel="00000000" w:rsidP="00000000" w:rsidRDefault="00000000" w:rsidRPr="00000000" w14:paraId="00000051">
            <w:pPr>
              <w:rPr/>
            </w:pPr>
            <w:r w:rsidDel="00000000" w:rsidR="00000000" w:rsidRPr="00000000">
              <w:rPr>
                <w:rtl w:val="0"/>
              </w:rPr>
              <w:t xml:space="preserve">1</w:t>
              <w:tab/>
              <w:t xml:space="preserve">2</w:t>
            </w:r>
          </w:p>
          <w:p w:rsidR="00000000" w:rsidDel="00000000" w:rsidP="00000000" w:rsidRDefault="00000000" w:rsidRPr="00000000" w14:paraId="00000052">
            <w:pPr>
              <w:rPr/>
            </w:pPr>
            <w:r w:rsidDel="00000000" w:rsidR="00000000" w:rsidRPr="00000000">
              <w:rPr>
                <w:rtl w:val="0"/>
              </w:rPr>
              <w:t xml:space="preserve">2</w:t>
              <w:tab/>
              <w:t xml:space="preserve">3</w:t>
              <w:tab/>
              <w:t xml:space="preserve">4</w:t>
              <w:tab/>
              <w:t xml:space="preserve">5</w:t>
            </w:r>
          </w:p>
          <w:p w:rsidR="00000000" w:rsidDel="00000000" w:rsidP="00000000" w:rsidRDefault="00000000" w:rsidRPr="00000000" w14:paraId="00000053">
            <w:pPr>
              <w:rPr/>
            </w:pPr>
            <w:r w:rsidDel="00000000" w:rsidR="00000000" w:rsidRPr="00000000">
              <w:rPr>
                <w:rtl w:val="0"/>
              </w:rPr>
              <w:t xml:space="preserve">3</w:t>
              <w:tab/>
              <w:t xml:space="preserve">4         7          11</w:t>
            </w:r>
          </w:p>
          <w:p w:rsidR="00000000" w:rsidDel="00000000" w:rsidP="00000000" w:rsidRDefault="00000000" w:rsidRPr="00000000" w14:paraId="00000054">
            <w:pPr>
              <w:rPr/>
            </w:pPr>
            <w:r w:rsidDel="00000000" w:rsidR="00000000" w:rsidRPr="00000000">
              <w:rPr>
                <w:rtl w:val="0"/>
              </w:rPr>
              <w:t xml:space="preserve">4</w:t>
            </w:r>
          </w:p>
          <w:p w:rsidR="00000000" w:rsidDel="00000000" w:rsidP="00000000" w:rsidRDefault="00000000" w:rsidRPr="00000000" w14:paraId="00000055">
            <w:pPr>
              <w:rPr/>
            </w:pPr>
            <w:r w:rsidDel="00000000" w:rsidR="00000000" w:rsidRPr="00000000">
              <w:rPr>
                <w:rtl w:val="0"/>
              </w:rPr>
              <w:t xml:space="preserve">5</w:t>
              <w:tab/>
              <w:t xml:space="preserve">6</w:t>
              <w:tab/>
              <w:t xml:space="preserve">7</w:t>
            </w:r>
          </w:p>
          <w:p w:rsidR="00000000" w:rsidDel="00000000" w:rsidP="00000000" w:rsidRDefault="00000000" w:rsidRPr="00000000" w14:paraId="00000056">
            <w:pPr>
              <w:rPr/>
            </w:pPr>
            <w:r w:rsidDel="00000000" w:rsidR="00000000" w:rsidRPr="00000000">
              <w:rPr>
                <w:rtl w:val="0"/>
              </w:rPr>
              <w:t xml:space="preserve">6</w:t>
              <w:tab/>
              <w:t xml:space="preserve">7         8</w:t>
            </w:r>
          </w:p>
          <w:p w:rsidR="00000000" w:rsidDel="00000000" w:rsidP="00000000" w:rsidRDefault="00000000" w:rsidRPr="00000000" w14:paraId="00000057">
            <w:pPr>
              <w:rPr/>
            </w:pPr>
            <w:r w:rsidDel="00000000" w:rsidR="00000000" w:rsidRPr="00000000">
              <w:rPr>
                <w:rtl w:val="0"/>
              </w:rPr>
              <w:t xml:space="preserve">7</w:t>
              <w:tab/>
              <w:t xml:space="preserve">11</w:t>
            </w:r>
          </w:p>
          <w:p w:rsidR="00000000" w:rsidDel="00000000" w:rsidP="00000000" w:rsidRDefault="00000000" w:rsidRPr="00000000" w14:paraId="00000058">
            <w:pPr>
              <w:rPr/>
            </w:pPr>
            <w:r w:rsidDel="00000000" w:rsidR="00000000" w:rsidRPr="00000000">
              <w:rPr>
                <w:rtl w:val="0"/>
              </w:rPr>
              <w:t xml:space="preserve">8</w:t>
              <w:tab/>
              <w:t xml:space="preserve">9</w:t>
              <w:tab/>
              <w:t xml:space="preserve">10</w:t>
            </w:r>
          </w:p>
          <w:p w:rsidR="00000000" w:rsidDel="00000000" w:rsidP="00000000" w:rsidRDefault="00000000" w:rsidRPr="00000000" w14:paraId="00000059">
            <w:pPr>
              <w:rPr/>
            </w:pPr>
            <w:r w:rsidDel="00000000" w:rsidR="00000000" w:rsidRPr="00000000">
              <w:rPr>
                <w:rtl w:val="0"/>
              </w:rPr>
              <w:t xml:space="preserve">9</w:t>
              <w:tab/>
              <w:t xml:space="preserve">10</w:t>
            </w:r>
          </w:p>
          <w:p w:rsidR="00000000" w:rsidDel="00000000" w:rsidP="00000000" w:rsidRDefault="00000000" w:rsidRPr="00000000" w14:paraId="0000005A">
            <w:pPr>
              <w:rPr/>
            </w:pPr>
            <w:r w:rsidDel="00000000" w:rsidR="00000000" w:rsidRPr="00000000">
              <w:rPr>
                <w:rtl w:val="0"/>
              </w:rPr>
              <w:t xml:space="preserve">10</w:t>
              <w:tab/>
              <w:t xml:space="preserve">11</w:t>
            </w:r>
          </w:p>
          <w:p w:rsidR="00000000" w:rsidDel="00000000" w:rsidP="00000000" w:rsidRDefault="00000000" w:rsidRPr="00000000" w14:paraId="0000005B">
            <w:pPr>
              <w:rPr/>
            </w:pPr>
            <w:r w:rsidDel="00000000" w:rsidR="00000000" w:rsidRPr="00000000">
              <w:rPr>
                <w:rtl w:val="0"/>
              </w:rPr>
              <w:t xml:space="preserve">11</w:t>
              <w:tab/>
              <w:t xml:space="preserve">12</w:t>
            </w:r>
          </w:p>
          <w:p w:rsidR="00000000" w:rsidDel="00000000" w:rsidP="00000000" w:rsidRDefault="00000000" w:rsidRPr="00000000" w14:paraId="0000005C">
            <w:pPr>
              <w:rPr/>
            </w:pPr>
            <w:r w:rsidDel="00000000" w:rsidR="00000000" w:rsidRPr="00000000">
              <w:rPr>
                <w:rtl w:val="0"/>
              </w:rPr>
              <w:t xml:space="preserve">12</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w:t>
            </w:r>
            <w:r w:rsidDel="00000000" w:rsidR="00000000" w:rsidRPr="00000000">
              <w:rPr>
                <w:rtl w:val="0"/>
              </w:rPr>
              <w:t xml:space="preserve">Here in the first row, 12 means the number of places. In the second row, 1 is connected to 2. In the third row, 2 is connected to 3, 4, and 5. The same rule applies for the rest of the rows. Assume that the first place is the Starting point and the last place is the destination]</w:t>
            </w:r>
            <w:r w:rsidDel="00000000" w:rsidR="00000000" w:rsidRPr="00000000">
              <w:rPr>
                <w:rtl w:val="0"/>
              </w:rPr>
            </w:r>
          </w:p>
        </w:tc>
      </w:tr>
    </w:tbl>
    <w:p w:rsidR="00000000" w:rsidDel="00000000" w:rsidP="00000000" w:rsidRDefault="00000000" w:rsidRPr="00000000" w14:paraId="0000005F">
      <w:pPr>
        <w:pageBreakBefore w:val="0"/>
        <w:jc w:val="both"/>
        <w:rPr>
          <w:b w:val="1"/>
          <w:sz w:val="24"/>
          <w:szCs w:val="24"/>
        </w:rPr>
      </w:pPr>
      <w:r w:rsidDel="00000000" w:rsidR="00000000" w:rsidRPr="00000000">
        <w:rPr>
          <w:rtl w:val="0"/>
        </w:rPr>
      </w:r>
    </w:p>
    <w:p w:rsidR="00000000" w:rsidDel="00000000" w:rsidP="00000000" w:rsidRDefault="00000000" w:rsidRPr="00000000" w14:paraId="00000060">
      <w:pPr>
        <w:pageBreakBefore w:val="0"/>
        <w:jc w:val="both"/>
        <w:rPr>
          <w:b w:val="1"/>
          <w:sz w:val="24"/>
          <w:szCs w:val="24"/>
        </w:rPr>
      </w:pPr>
      <w:r w:rsidDel="00000000" w:rsidR="00000000" w:rsidRPr="00000000">
        <w:rPr>
          <w:b w:val="1"/>
          <w:sz w:val="24"/>
          <w:szCs w:val="24"/>
          <w:rtl w:val="0"/>
        </w:rPr>
        <w:t xml:space="preserve">Create a graph using the above values!</w:t>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rPr>
          <w:color w:val="4f81b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0"/>
          <w:i w:val="0"/>
          <w:smallCaps w:val="0"/>
          <w:strike w:val="0"/>
          <w:color w:val="4f81bd"/>
          <w:sz w:val="36"/>
          <w:szCs w:val="36"/>
          <w:u w:val="none"/>
          <w:shd w:fill="auto" w:val="clear"/>
          <w:vertAlign w:val="baseline"/>
        </w:rPr>
      </w:pP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Task 2: Breadth-First Search (BFS) [</w:t>
      </w:r>
      <w:r w:rsidDel="00000000" w:rsidR="00000000" w:rsidRPr="00000000">
        <w:rPr>
          <w:color w:val="4f81bd"/>
          <w:sz w:val="36"/>
          <w:szCs w:val="36"/>
          <w:rtl w:val="0"/>
        </w:rPr>
        <w:t xml:space="preserve">5</w:t>
      </w:r>
      <w:r w:rsidDel="00000000" w:rsidR="00000000" w:rsidRPr="00000000">
        <w:rPr>
          <w:rFonts w:ascii="Arial" w:cs="Arial" w:eastAsia="Arial" w:hAnsi="Arial"/>
          <w:b w:val="0"/>
          <w:i w:val="0"/>
          <w:smallCaps w:val="0"/>
          <w:strike w:val="0"/>
          <w:color w:val="4f81bd"/>
          <w:sz w:val="36"/>
          <w:szCs w:val="36"/>
          <w:u w:val="none"/>
          <w:shd w:fill="auto" w:val="clear"/>
          <w:vertAlign w:val="baseline"/>
          <w:rtl w:val="0"/>
        </w:rPr>
        <w:t xml:space="preserve"> marks]</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Since you</w:t>
      </w:r>
      <w:r w:rsidDel="00000000" w:rsidR="00000000" w:rsidRPr="00000000">
        <w:rPr>
          <w:sz w:val="24"/>
          <w:szCs w:val="24"/>
          <w:rtl w:val="0"/>
        </w:rPr>
        <w:t xml:space="preserve"> are a genius and you have an idea of the BFS algorithm, you can calculate the least number of cities you need to visit to get to your destination, Victory Road. Implement a BFS algorithm to determine the places you need to visit to get to the victory road!</w:t>
      </w:r>
    </w:p>
    <w:p w:rsidR="00000000" w:rsidDel="00000000" w:rsidP="00000000" w:rsidRDefault="00000000" w:rsidRPr="00000000" w14:paraId="00000065">
      <w:pPr>
        <w:rPr>
          <w:b w:val="1"/>
          <w:sz w:val="24"/>
          <w:szCs w:val="24"/>
          <w:u w:val="single"/>
        </w:rPr>
      </w:pPr>
      <w:r w:rsidDel="00000000" w:rsidR="00000000" w:rsidRPr="00000000">
        <w:rPr>
          <w:rtl w:val="0"/>
        </w:rPr>
      </w:r>
    </w:p>
    <w:p w:rsidR="00000000" w:rsidDel="00000000" w:rsidP="00000000" w:rsidRDefault="00000000" w:rsidRPr="00000000" w14:paraId="00000066">
      <w:pPr>
        <w:pageBreakBefore w:val="0"/>
        <w:rPr>
          <w:b w:val="1"/>
          <w:color w:val="38761d"/>
          <w:sz w:val="24"/>
          <w:szCs w:val="24"/>
          <w:u w:val="single"/>
        </w:rPr>
      </w:pPr>
      <w:r w:rsidDel="00000000" w:rsidR="00000000" w:rsidRPr="00000000">
        <w:rPr>
          <w:b w:val="1"/>
          <w:sz w:val="24"/>
          <w:szCs w:val="24"/>
          <w:u w:val="single"/>
          <w:rtl w:val="0"/>
        </w:rPr>
        <w:t xml:space="preserve">Sample Pseudocode for the BFS implementation:</w:t>
      </w:r>
      <w:r w:rsidDel="00000000" w:rsidR="00000000" w:rsidRPr="00000000">
        <w:rPr>
          <w:b w:val="1"/>
          <w:color w:val="38761d"/>
          <w:sz w:val="24"/>
          <w:szCs w:val="24"/>
          <w:rtl w:val="0"/>
        </w:rPr>
        <w:t xml:space="preserve"> (You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sz w:val="24"/>
          <w:szCs w:val="24"/>
          <w:rtl w:val="0"/>
        </w:rPr>
        <w:t xml:space="preserve">visited =[0]*noOfPlacesOrNodes , queue =[]</w:t>
      </w:r>
    </w:p>
    <w:p w:rsidR="00000000" w:rsidDel="00000000" w:rsidP="00000000" w:rsidRDefault="00000000" w:rsidRPr="00000000" w14:paraId="00000069">
      <w:pPr>
        <w:pageBreakBefore w:val="0"/>
        <w:rPr>
          <w:sz w:val="24"/>
          <w:szCs w:val="24"/>
        </w:rPr>
      </w:pPr>
      <w:r w:rsidDel="00000000" w:rsidR="00000000" w:rsidRPr="00000000">
        <w:rPr>
          <w:sz w:val="24"/>
          <w:szCs w:val="24"/>
          <w:rtl w:val="0"/>
        </w:rPr>
        <w:t xml:space="preserve">BFS (visited, graph, node, endPoint)</w:t>
      </w:r>
    </w:p>
    <w:p w:rsidR="00000000" w:rsidDel="00000000" w:rsidP="00000000" w:rsidRDefault="00000000" w:rsidRPr="00000000" w14:paraId="0000006A">
      <w:pPr>
        <w:pageBreakBefore w:val="0"/>
        <w:rPr>
          <w:sz w:val="24"/>
          <w:szCs w:val="24"/>
        </w:rPr>
      </w:pPr>
      <w:r w:rsidDel="00000000" w:rsidR="00000000" w:rsidRPr="00000000">
        <w:rPr>
          <w:sz w:val="24"/>
          <w:szCs w:val="24"/>
          <w:rtl w:val="0"/>
        </w:rPr>
        <w:tab/>
        <w:t xml:space="preserve">Do visited[int(node)-1] 🡨 1</w:t>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ab/>
        <w:t xml:space="preserve">Do queue 🡨 append(node)</w:t>
      </w:r>
    </w:p>
    <w:p w:rsidR="00000000" w:rsidDel="00000000" w:rsidP="00000000" w:rsidRDefault="00000000" w:rsidRPr="00000000" w14:paraId="0000006C">
      <w:pPr>
        <w:pageBreakBefore w:val="0"/>
        <w:rPr>
          <w:sz w:val="24"/>
          <w:szCs w:val="24"/>
        </w:rPr>
      </w:pPr>
      <w:r w:rsidDel="00000000" w:rsidR="00000000" w:rsidRPr="00000000">
        <w:rPr>
          <w:sz w:val="24"/>
          <w:szCs w:val="24"/>
          <w:rtl w:val="0"/>
        </w:rPr>
        <w:tab/>
        <w:t xml:space="preserve">While queue not empty</w:t>
      </w:r>
    </w:p>
    <w:p w:rsidR="00000000" w:rsidDel="00000000" w:rsidP="00000000" w:rsidRDefault="00000000" w:rsidRPr="00000000" w14:paraId="0000006D">
      <w:pPr>
        <w:pageBreakBefore w:val="0"/>
        <w:ind w:left="720" w:firstLine="0"/>
        <w:rPr>
          <w:sz w:val="24"/>
          <w:szCs w:val="24"/>
        </w:rPr>
      </w:pPr>
      <w:r w:rsidDel="00000000" w:rsidR="00000000" w:rsidRPr="00000000">
        <w:rPr>
          <w:sz w:val="24"/>
          <w:szCs w:val="24"/>
          <w:rtl w:val="0"/>
        </w:rPr>
        <w:t xml:space="preserve">    </w:t>
        <w:tab/>
        <w:t xml:space="preserve">Do m 🡨 pop()</w:t>
      </w:r>
    </w:p>
    <w:p w:rsidR="00000000" w:rsidDel="00000000" w:rsidP="00000000" w:rsidRDefault="00000000" w:rsidRPr="00000000" w14:paraId="0000006E">
      <w:pPr>
        <w:pageBreakBefore w:val="0"/>
        <w:ind w:left="720" w:firstLine="0"/>
        <w:rPr>
          <w:color w:val="ff0000"/>
          <w:sz w:val="24"/>
          <w:szCs w:val="24"/>
        </w:rPr>
      </w:pPr>
      <w:r w:rsidDel="00000000" w:rsidR="00000000" w:rsidRPr="00000000">
        <w:rPr>
          <w:sz w:val="24"/>
          <w:szCs w:val="24"/>
          <w:rtl w:val="0"/>
        </w:rPr>
        <w:t xml:space="preserve">    </w:t>
        <w:tab/>
        <w:t xml:space="preserve">Print m  // </w:t>
      </w:r>
      <w:r w:rsidDel="00000000" w:rsidR="00000000" w:rsidRPr="00000000">
        <w:rPr>
          <w:color w:val="ff0000"/>
          <w:sz w:val="24"/>
          <w:szCs w:val="24"/>
          <w:rtl w:val="0"/>
        </w:rPr>
        <w:t xml:space="preserve">[into output text file]</w:t>
      </w:r>
    </w:p>
    <w:p w:rsidR="00000000" w:rsidDel="00000000" w:rsidP="00000000" w:rsidRDefault="00000000" w:rsidRPr="00000000" w14:paraId="0000006F">
      <w:pPr>
        <w:pageBreakBefore w:val="0"/>
        <w:ind w:left="720" w:firstLine="0"/>
        <w:rPr>
          <w:sz w:val="24"/>
          <w:szCs w:val="24"/>
        </w:rPr>
      </w:pPr>
      <w:r w:rsidDel="00000000" w:rsidR="00000000" w:rsidRPr="00000000">
        <w:rPr>
          <w:sz w:val="24"/>
          <w:szCs w:val="24"/>
          <w:rtl w:val="0"/>
        </w:rPr>
        <w:t xml:space="preserve">    </w:t>
        <w:tab/>
        <w:t xml:space="preserve">If m= endPoint break</w:t>
      </w:r>
    </w:p>
    <w:p w:rsidR="00000000" w:rsidDel="00000000" w:rsidP="00000000" w:rsidRDefault="00000000" w:rsidRPr="00000000" w14:paraId="00000070">
      <w:pPr>
        <w:pageBreakBefore w:val="0"/>
        <w:ind w:left="720" w:firstLine="0"/>
        <w:rPr>
          <w:sz w:val="24"/>
          <w:szCs w:val="24"/>
        </w:rPr>
      </w:pPr>
      <w:r w:rsidDel="00000000" w:rsidR="00000000" w:rsidRPr="00000000">
        <w:rPr>
          <w:sz w:val="24"/>
          <w:szCs w:val="24"/>
          <w:rtl w:val="0"/>
        </w:rPr>
        <w:t xml:space="preserve">    </w:t>
        <w:tab/>
        <w:t xml:space="preserve">For each neighbour of m in graph</w:t>
      </w:r>
    </w:p>
    <w:p w:rsidR="00000000" w:rsidDel="00000000" w:rsidP="00000000" w:rsidRDefault="00000000" w:rsidRPr="00000000" w14:paraId="00000071">
      <w:pPr>
        <w:pageBreakBefore w:val="0"/>
        <w:ind w:left="720" w:firstLine="0"/>
        <w:rPr>
          <w:sz w:val="24"/>
          <w:szCs w:val="24"/>
        </w:rPr>
      </w:pPr>
      <w:r w:rsidDel="00000000" w:rsidR="00000000" w:rsidRPr="00000000">
        <w:rPr>
          <w:sz w:val="24"/>
          <w:szCs w:val="24"/>
          <w:rtl w:val="0"/>
        </w:rPr>
        <w:t xml:space="preserve">        </w:t>
        <w:tab/>
        <w:t xml:space="preserve">If visited[int(neighbour)-1] = 0</w:t>
      </w:r>
    </w:p>
    <w:p w:rsidR="00000000" w:rsidDel="00000000" w:rsidP="00000000" w:rsidRDefault="00000000" w:rsidRPr="00000000" w14:paraId="00000072">
      <w:pPr>
        <w:pageBreakBefore w:val="0"/>
        <w:ind w:left="720" w:firstLine="0"/>
        <w:rPr>
          <w:sz w:val="24"/>
          <w:szCs w:val="24"/>
        </w:rPr>
      </w:pPr>
      <w:r w:rsidDel="00000000" w:rsidR="00000000" w:rsidRPr="00000000">
        <w:rPr>
          <w:sz w:val="24"/>
          <w:szCs w:val="24"/>
          <w:rtl w:val="0"/>
        </w:rPr>
        <w:t xml:space="preserve">       </w:t>
        <w:tab/>
        <w:tab/>
        <w:t xml:space="preserve"> Do visited[int(neighbour)-1] 🡨 1</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w:t>
        <w:tab/>
        <w:tab/>
        <w:t xml:space="preserve"> Do queue 🡨 append(neighbour)</w:t>
      </w: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rtl w:val="0"/>
        </w:rPr>
      </w:r>
    </w:p>
    <w:sdt>
      <w:sdtPr>
        <w:tag w:val="goog_rdk_2"/>
      </w:sdtPr>
      <w:sdtContent>
        <w:p w:rsidR="00000000" w:rsidDel="00000000" w:rsidP="00000000" w:rsidRDefault="00000000" w:rsidRPr="00000000" w14:paraId="00000075">
          <w:pPr>
            <w:pageBreakBefore w:val="0"/>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76">
      <w:pPr>
        <w:pageBreakBefore w:val="0"/>
        <w:rPr>
          <w:sz w:val="24"/>
          <w:szCs w:val="24"/>
        </w:rPr>
      </w:pPr>
      <w:r w:rsidDel="00000000" w:rsidR="00000000" w:rsidRPr="00000000">
        <w:rPr>
          <w:sz w:val="24"/>
          <w:szCs w:val="24"/>
          <w:rtl w:val="0"/>
        </w:rPr>
        <w:t xml:space="preserve">Read data from input.txt and create a graph</w:t>
      </w:r>
    </w:p>
    <w:p w:rsidR="00000000" w:rsidDel="00000000" w:rsidP="00000000" w:rsidRDefault="00000000" w:rsidRPr="00000000" w14:paraId="00000077">
      <w:pPr>
        <w:rPr>
          <w:sz w:val="24"/>
          <w:szCs w:val="24"/>
        </w:rPr>
      </w:pPr>
      <w:r w:rsidDel="00000000" w:rsidR="00000000" w:rsidRPr="00000000">
        <w:rPr>
          <w:sz w:val="24"/>
          <w:szCs w:val="24"/>
          <w:rtl w:val="0"/>
        </w:rPr>
        <w:t xml:space="preserve">BFS(visited, graph, ‘1’, ‘12’)</w:t>
      </w:r>
      <w:r w:rsidDel="00000000" w:rsidR="00000000" w:rsidRPr="00000000">
        <w:rPr>
          <w:rtl w:val="0"/>
        </w:rPr>
      </w:r>
    </w:p>
    <w:p w:rsidR="00000000" w:rsidDel="00000000" w:rsidP="00000000" w:rsidRDefault="00000000" w:rsidRPr="00000000" w14:paraId="00000078">
      <w:pPr>
        <w:rPr>
          <w:rFonts w:ascii="Inconsolata" w:cs="Inconsolata" w:eastAsia="Inconsolata" w:hAnsi="Inconsolata"/>
          <w:b w:val="1"/>
          <w:sz w:val="24"/>
          <w:szCs w:val="24"/>
          <w:u w:val="single"/>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b w:val="1"/>
          <w:sz w:val="24"/>
          <w:szCs w:val="24"/>
          <w:u w:val="single"/>
          <w:rtl w:val="0"/>
        </w:rPr>
        <w:t xml:space="preserve">Sample Output:</w:t>
      </w:r>
    </w:p>
    <w:p w:rsidR="00000000" w:rsidDel="00000000" w:rsidP="00000000" w:rsidRDefault="00000000" w:rsidRPr="00000000" w14:paraId="0000007D">
      <w:pPr>
        <w:pageBreakBefore w:val="0"/>
        <w:rPr>
          <w:sz w:val="24"/>
          <w:szCs w:val="24"/>
        </w:rPr>
      </w:pPr>
      <w:r w:rsidDel="00000000" w:rsidR="00000000" w:rsidRPr="00000000">
        <w:rPr>
          <w:sz w:val="24"/>
          <w:szCs w:val="24"/>
          <w:rtl w:val="0"/>
        </w:rPr>
        <w:t xml:space="preserve">Places: 1 2 3 4 5 7 11 6 12</w:t>
      </w:r>
    </w:p>
    <w:p w:rsidR="00000000" w:rsidDel="00000000" w:rsidP="00000000" w:rsidRDefault="00000000" w:rsidRPr="00000000" w14:paraId="0000007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3: Depth-First Search (DFS) [</w:t>
      </w:r>
      <w:r w:rsidDel="00000000" w:rsidR="00000000" w:rsidRPr="00000000">
        <w:rPr>
          <w:color w:val="4f81bd"/>
          <w:sz w:val="36"/>
          <w:szCs w:val="36"/>
          <w:rtl w:val="0"/>
        </w:rPr>
        <w:t xml:space="preserve">5</w:t>
      </w: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 Marks]</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Now, imagine your rival, Gary, who was also sent to the Pokémon world, wants to become Pokémon master before you. He is planning to get to Victory Road using the DFS algorithm. Implement a DFS algorithm to determine the places he needs to visit to get to the victory road!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color w:val="38761d"/>
          <w:sz w:val="24"/>
          <w:szCs w:val="24"/>
          <w:u w:val="single"/>
        </w:rPr>
      </w:pPr>
      <w:r w:rsidDel="00000000" w:rsidR="00000000" w:rsidRPr="00000000">
        <w:rPr>
          <w:b w:val="1"/>
          <w:sz w:val="24"/>
          <w:szCs w:val="24"/>
          <w:u w:val="single"/>
          <w:rtl w:val="0"/>
        </w:rPr>
        <w:t xml:space="preserve">Sample Pseudocode for the DFS implementation:</w:t>
      </w:r>
      <w:r w:rsidDel="00000000" w:rsidR="00000000" w:rsidRPr="00000000">
        <w:rPr>
          <w:b w:val="1"/>
          <w:sz w:val="24"/>
          <w:szCs w:val="24"/>
          <w:rtl w:val="0"/>
        </w:rPr>
        <w:t xml:space="preserve"> </w:t>
      </w:r>
      <w:r w:rsidDel="00000000" w:rsidR="00000000" w:rsidRPr="00000000">
        <w:rPr>
          <w:b w:val="1"/>
          <w:color w:val="38761d"/>
          <w:sz w:val="24"/>
          <w:szCs w:val="24"/>
          <w:rtl w:val="0"/>
        </w:rPr>
        <w:t xml:space="preserve">(You are allowed to try different approaches with same or less time complexity, but the outputs must match)</w:t>
      </w:r>
      <w:r w:rsidDel="00000000" w:rsidR="00000000" w:rsidRPr="00000000">
        <w:rPr>
          <w:rtl w:val="0"/>
        </w:rPr>
      </w:r>
    </w:p>
    <w:p w:rsidR="00000000" w:rsidDel="00000000" w:rsidP="00000000" w:rsidRDefault="00000000" w:rsidRPr="00000000" w14:paraId="00000083">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visited =[0]*noOfPlacesOrNodes</w:t>
      </w:r>
    </w:p>
    <w:p w:rsidR="00000000" w:rsidDel="00000000" w:rsidP="00000000" w:rsidRDefault="00000000" w:rsidRPr="00000000" w14:paraId="00000085">
      <w:pPr>
        <w:rPr>
          <w:color w:val="6aa84f"/>
          <w:sz w:val="24"/>
          <w:szCs w:val="24"/>
        </w:rPr>
      </w:pPr>
      <w:r w:rsidDel="00000000" w:rsidR="00000000" w:rsidRPr="00000000">
        <w:rPr>
          <w:sz w:val="24"/>
          <w:szCs w:val="24"/>
          <w:rtl w:val="0"/>
        </w:rPr>
        <w:t xml:space="preserve">printed = [] </w:t>
      </w:r>
      <w:r w:rsidDel="00000000" w:rsidR="00000000" w:rsidRPr="00000000">
        <w:rPr>
          <w:color w:val="6aa84f"/>
          <w:sz w:val="24"/>
          <w:szCs w:val="24"/>
          <w:rtl w:val="0"/>
        </w:rPr>
        <w:t xml:space="preserve">#this will store the graph traversing sequence</w:t>
      </w:r>
    </w:p>
    <w:p w:rsidR="00000000" w:rsidDel="00000000" w:rsidP="00000000" w:rsidRDefault="00000000" w:rsidRPr="00000000" w14:paraId="00000086">
      <w:pPr>
        <w:pageBreakBefore w:val="0"/>
        <w:rPr>
          <w:sz w:val="24"/>
          <w:szCs w:val="24"/>
        </w:rPr>
      </w:pPr>
      <w:r w:rsidDel="00000000" w:rsidR="00000000" w:rsidRPr="00000000">
        <w:rPr>
          <w:sz w:val="24"/>
          <w:szCs w:val="24"/>
          <w:rtl w:val="0"/>
        </w:rPr>
        <w:t xml:space="preserve">DFS_VISIT (graph, node)</w:t>
      </w:r>
    </w:p>
    <w:p w:rsidR="00000000" w:rsidDel="00000000" w:rsidP="00000000" w:rsidRDefault="00000000" w:rsidRPr="00000000" w14:paraId="00000087">
      <w:pPr>
        <w:pageBreakBefore w:val="0"/>
        <w:rPr>
          <w:sz w:val="24"/>
          <w:szCs w:val="24"/>
        </w:rPr>
      </w:pPr>
      <w:r w:rsidDel="00000000" w:rsidR="00000000" w:rsidRPr="00000000">
        <w:rPr>
          <w:sz w:val="24"/>
          <w:szCs w:val="24"/>
          <w:rtl w:val="0"/>
        </w:rPr>
        <w:t xml:space="preserve">           Do visited[int(node)-1] 🡨 1</w:t>
      </w:r>
    </w:p>
    <w:p w:rsidR="00000000" w:rsidDel="00000000" w:rsidP="00000000" w:rsidRDefault="00000000" w:rsidRPr="00000000" w14:paraId="00000088">
      <w:pPr>
        <w:rPr>
          <w:sz w:val="24"/>
          <w:szCs w:val="24"/>
        </w:rPr>
      </w:pPr>
      <w:r w:rsidDel="00000000" w:rsidR="00000000" w:rsidRPr="00000000">
        <w:rPr>
          <w:sz w:val="24"/>
          <w:szCs w:val="24"/>
          <w:rtl w:val="0"/>
        </w:rPr>
        <w:tab/>
        <w:t xml:space="preserve">printed.append(node)</w:t>
      </w:r>
    </w:p>
    <w:p w:rsidR="00000000" w:rsidDel="00000000" w:rsidP="00000000" w:rsidRDefault="00000000" w:rsidRPr="00000000" w14:paraId="00000089">
      <w:pPr>
        <w:rPr>
          <w:sz w:val="24"/>
          <w:szCs w:val="24"/>
        </w:rPr>
      </w:pPr>
      <w:r w:rsidDel="00000000" w:rsidR="00000000" w:rsidRPr="00000000">
        <w:rPr>
          <w:sz w:val="24"/>
          <w:szCs w:val="24"/>
          <w:rtl w:val="0"/>
        </w:rPr>
        <w:tab/>
        <w:t xml:space="preserve">For each node in in graph[node]</w:t>
      </w:r>
    </w:p>
    <w:p w:rsidR="00000000" w:rsidDel="00000000" w:rsidP="00000000" w:rsidRDefault="00000000" w:rsidRPr="00000000" w14:paraId="0000008A">
      <w:pPr>
        <w:rPr>
          <w:sz w:val="24"/>
          <w:szCs w:val="24"/>
        </w:rPr>
      </w:pPr>
      <w:r w:rsidDel="00000000" w:rsidR="00000000" w:rsidRPr="00000000">
        <w:rPr>
          <w:sz w:val="24"/>
          <w:szCs w:val="24"/>
          <w:rtl w:val="0"/>
        </w:rPr>
        <w:tab/>
        <w:tab/>
        <w:t xml:space="preserve">If node not visited</w:t>
      </w:r>
      <w:r w:rsidDel="00000000" w:rsidR="00000000" w:rsidRPr="00000000">
        <w:rPr>
          <w:rtl w:val="0"/>
        </w:rPr>
      </w:r>
    </w:p>
    <w:p w:rsidR="00000000" w:rsidDel="00000000" w:rsidP="00000000" w:rsidRDefault="00000000" w:rsidRPr="00000000" w14:paraId="0000008B">
      <w:pPr>
        <w:pageBreakBefore w:val="0"/>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8C">
      <w:pPr>
        <w:rPr>
          <w:color w:val="6aa84f"/>
          <w:sz w:val="24"/>
          <w:szCs w:val="24"/>
        </w:rPr>
      </w:pPr>
      <w:r w:rsidDel="00000000" w:rsidR="00000000" w:rsidRPr="00000000">
        <w:rPr>
          <w:rtl w:val="0"/>
        </w:rPr>
      </w:r>
    </w:p>
    <w:sdt>
      <w:sdtPr>
        <w:tag w:val="goog_rdk_3"/>
      </w:sdtPr>
      <w:sdtContent>
        <w:p w:rsidR="00000000" w:rsidDel="00000000" w:rsidP="00000000" w:rsidRDefault="00000000" w:rsidRPr="00000000" w14:paraId="0000008D">
          <w:pPr>
            <w:rPr>
              <w:color w:val="6aa84f"/>
              <w:sz w:val="24"/>
              <w:szCs w:val="24"/>
            </w:rPr>
          </w:pPr>
          <w:r w:rsidDel="00000000" w:rsidR="00000000" w:rsidRPr="00000000">
            <w:rPr>
              <w:color w:val="6aa84f"/>
              <w:sz w:val="24"/>
              <w:szCs w:val="24"/>
              <w:rtl w:val="0"/>
            </w:rPr>
            <w:t xml:space="preserve">#This part is needed if the graph is disconnected. </w:t>
          </w:r>
        </w:p>
      </w:sdtContent>
    </w:sdt>
    <w:p w:rsidR="00000000" w:rsidDel="00000000" w:rsidP="00000000" w:rsidRDefault="00000000" w:rsidRPr="00000000" w14:paraId="0000008E">
      <w:pPr>
        <w:rPr>
          <w:sz w:val="24"/>
          <w:szCs w:val="24"/>
        </w:rPr>
      </w:pPr>
      <w:r w:rsidDel="00000000" w:rsidR="00000000" w:rsidRPr="00000000">
        <w:rPr>
          <w:sz w:val="24"/>
          <w:szCs w:val="24"/>
          <w:rtl w:val="0"/>
        </w:rPr>
        <w:t xml:space="preserve">DFS (graph, endPoint)</w:t>
      </w:r>
    </w:p>
    <w:p w:rsidR="00000000" w:rsidDel="00000000" w:rsidP="00000000" w:rsidRDefault="00000000" w:rsidRPr="00000000" w14:paraId="0000008F">
      <w:pPr>
        <w:rPr>
          <w:sz w:val="24"/>
          <w:szCs w:val="24"/>
        </w:rPr>
      </w:pPr>
      <w:r w:rsidDel="00000000" w:rsidR="00000000" w:rsidRPr="00000000">
        <w:rPr>
          <w:sz w:val="24"/>
          <w:szCs w:val="24"/>
          <w:rtl w:val="0"/>
        </w:rPr>
        <w:tab/>
        <w:t xml:space="preserve">For each node in graph</w:t>
      </w:r>
    </w:p>
    <w:p w:rsidR="00000000" w:rsidDel="00000000" w:rsidP="00000000" w:rsidRDefault="00000000" w:rsidRPr="00000000" w14:paraId="00000090">
      <w:pPr>
        <w:rPr>
          <w:sz w:val="24"/>
          <w:szCs w:val="24"/>
        </w:rPr>
      </w:pPr>
      <w:r w:rsidDel="00000000" w:rsidR="00000000" w:rsidRPr="00000000">
        <w:rPr>
          <w:sz w:val="24"/>
          <w:szCs w:val="24"/>
          <w:rtl w:val="0"/>
        </w:rPr>
        <w:tab/>
        <w:tab/>
        <w:t xml:space="preserve">If node not visited</w:t>
      </w:r>
    </w:p>
    <w:p w:rsidR="00000000" w:rsidDel="00000000" w:rsidP="00000000" w:rsidRDefault="00000000" w:rsidRPr="00000000" w14:paraId="00000091">
      <w:pPr>
        <w:pageBreakBefore w:val="0"/>
        <w:rPr>
          <w:sz w:val="24"/>
          <w:szCs w:val="24"/>
        </w:rPr>
      </w:pPr>
      <w:r w:rsidDel="00000000" w:rsidR="00000000" w:rsidRPr="00000000">
        <w:rPr>
          <w:sz w:val="24"/>
          <w:szCs w:val="24"/>
          <w:rtl w:val="0"/>
        </w:rPr>
        <w:tab/>
        <w:tab/>
        <w:tab/>
        <w:t xml:space="preserve">DFS_VISIT (graph, node)</w:t>
      </w:r>
    </w:p>
    <w:p w:rsidR="00000000" w:rsidDel="00000000" w:rsidP="00000000" w:rsidRDefault="00000000" w:rsidRPr="00000000" w14:paraId="00000092">
      <w:pPr>
        <w:rPr>
          <w:sz w:val="24"/>
          <w:szCs w:val="24"/>
        </w:rPr>
      </w:pPr>
      <w:r w:rsidDel="00000000" w:rsidR="00000000" w:rsidRPr="00000000">
        <w:rPr>
          <w:sz w:val="24"/>
          <w:szCs w:val="24"/>
          <w:rtl w:val="0"/>
        </w:rPr>
        <w:tab/>
        <w:t xml:space="preserve">Print “printed” list in a loop till you get the end point</w:t>
      </w:r>
    </w:p>
    <w:p w:rsidR="00000000" w:rsidDel="00000000" w:rsidP="00000000" w:rsidRDefault="00000000" w:rsidRPr="00000000" w14:paraId="00000093">
      <w:pPr>
        <w:pageBreakBefore w:val="0"/>
        <w:rPr>
          <w:sz w:val="24"/>
          <w:szCs w:val="24"/>
        </w:rPr>
      </w:pPr>
      <w:r w:rsidDel="00000000" w:rsidR="00000000" w:rsidRPr="00000000">
        <w:rPr>
          <w:rtl w:val="0"/>
        </w:rPr>
      </w:r>
    </w:p>
    <w:sdt>
      <w:sdtPr>
        <w:tag w:val="goog_rdk_4"/>
      </w:sdtPr>
      <w:sdtContent>
        <w:p w:rsidR="00000000" w:rsidDel="00000000" w:rsidP="00000000" w:rsidRDefault="00000000" w:rsidRPr="00000000" w14:paraId="00000094">
          <w:pPr>
            <w:pageBreakBefore w:val="0"/>
            <w:rPr>
              <w:color w:val="6aa84f"/>
              <w:sz w:val="24"/>
              <w:szCs w:val="24"/>
            </w:rPr>
          </w:pPr>
          <w:r w:rsidDel="00000000" w:rsidR="00000000" w:rsidRPr="00000000">
            <w:rPr>
              <w:color w:val="6aa84f"/>
              <w:sz w:val="24"/>
              <w:szCs w:val="24"/>
              <w:rtl w:val="0"/>
            </w:rPr>
            <w:t xml:space="preserve">#Driver</w:t>
          </w:r>
        </w:p>
      </w:sdtContent>
    </w:sdt>
    <w:p w:rsidR="00000000" w:rsidDel="00000000" w:rsidP="00000000" w:rsidRDefault="00000000" w:rsidRPr="00000000" w14:paraId="00000095">
      <w:pPr>
        <w:rPr>
          <w:sz w:val="24"/>
          <w:szCs w:val="24"/>
        </w:rPr>
      </w:pPr>
      <w:r w:rsidDel="00000000" w:rsidR="00000000" w:rsidRPr="00000000">
        <w:rPr>
          <w:sz w:val="24"/>
          <w:szCs w:val="24"/>
          <w:rtl w:val="0"/>
        </w:rPr>
        <w:t xml:space="preserve">Read data from input.txt and create a graph</w:t>
      </w:r>
      <w:r w:rsidDel="00000000" w:rsidR="00000000" w:rsidRPr="00000000">
        <w:rPr>
          <w:rtl w:val="0"/>
        </w:rPr>
      </w:r>
    </w:p>
    <w:p w:rsidR="00000000" w:rsidDel="00000000" w:rsidP="00000000" w:rsidRDefault="00000000" w:rsidRPr="00000000" w14:paraId="00000096">
      <w:pPr>
        <w:pageBreakBefore w:val="0"/>
        <w:rPr>
          <w:sz w:val="24"/>
          <w:szCs w:val="24"/>
        </w:rPr>
      </w:pPr>
      <w:r w:rsidDel="00000000" w:rsidR="00000000" w:rsidRPr="00000000">
        <w:rPr>
          <w:sz w:val="24"/>
          <w:szCs w:val="24"/>
          <w:rtl w:val="0"/>
        </w:rPr>
        <w:t xml:space="preserve">DFS(graph, ‘12’)</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u w:val="single"/>
          <w:rtl w:val="0"/>
        </w:rPr>
        <w:t xml:space="preserve">Sample Inputs:</w:t>
      </w:r>
      <w:r w:rsidDel="00000000" w:rsidR="00000000" w:rsidRPr="00000000">
        <w:rPr>
          <w:b w:val="1"/>
          <w:sz w:val="24"/>
          <w:szCs w:val="24"/>
          <w:rtl w:val="0"/>
        </w:rPr>
        <w:t xml:space="preserve"> </w:t>
      </w:r>
    </w:p>
    <w:p w:rsidR="00000000" w:rsidDel="00000000" w:rsidP="00000000" w:rsidRDefault="00000000" w:rsidRPr="00000000" w14:paraId="0000009A">
      <w:pPr>
        <w:rPr>
          <w:sz w:val="24"/>
          <w:szCs w:val="24"/>
        </w:rPr>
      </w:pPr>
      <w:r w:rsidDel="00000000" w:rsidR="00000000" w:rsidRPr="00000000">
        <w:rPr>
          <w:sz w:val="24"/>
          <w:szCs w:val="24"/>
          <w:rtl w:val="0"/>
        </w:rPr>
        <w:t xml:space="preserve">Same as Task 1</w:t>
      </w:r>
    </w:p>
    <w:p w:rsidR="00000000" w:rsidDel="00000000" w:rsidP="00000000" w:rsidRDefault="00000000" w:rsidRPr="00000000" w14:paraId="0000009B">
      <w:pPr>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b w:val="1"/>
          <w:sz w:val="24"/>
          <w:szCs w:val="24"/>
          <w:u w:val="single"/>
          <w:rtl w:val="0"/>
        </w:rPr>
        <w:t xml:space="preserve">Sample Output:</w:t>
      </w: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Places: 1 2 3 4 7 11 12</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pBdr>
          <w:top w:color="4f81bd" w:space="10" w:sz="4" w:val="single"/>
          <w:bottom w:color="4f81bd" w:space="10" w:sz="4" w:val="single"/>
        </w:pBdr>
        <w:spacing w:after="360" w:before="360" w:lineRule="auto"/>
        <w:ind w:left="864" w:right="864" w:firstLine="0"/>
        <w:jc w:val="center"/>
        <w:rPr>
          <w:b w:val="1"/>
          <w:color w:val="4f81bd"/>
          <w:sz w:val="44"/>
          <w:szCs w:val="44"/>
          <w:u w:val="single"/>
        </w:rPr>
      </w:pPr>
      <w:r w:rsidDel="00000000" w:rsidR="00000000" w:rsidRPr="00000000">
        <w:rPr>
          <w:color w:val="4f81bd"/>
          <w:sz w:val="36"/>
          <w:szCs w:val="36"/>
          <w:rtl w:val="0"/>
        </w:rPr>
        <w:t xml:space="preserve">Task 4</w:t>
      </w:r>
      <w:r w:rsidDel="00000000" w:rsidR="00000000" w:rsidRPr="00000000">
        <w:rPr>
          <w:rtl w:val="0"/>
        </w:rPr>
      </w:r>
    </w:p>
    <w:p w:rsidR="00000000" w:rsidDel="00000000" w:rsidP="00000000" w:rsidRDefault="00000000" w:rsidRPr="00000000" w14:paraId="000000A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Dalai Lama is visiting Maldives, the land of thousand islands. There are a total of N islands in Maldives numbered from 1 to N. All pairs of islands are connected to each other by bidirectional bridges running over water.</w:t>
      </w:r>
    </w:p>
    <w:p w:rsidR="00000000" w:rsidDel="00000000" w:rsidP="00000000" w:rsidRDefault="00000000" w:rsidRPr="00000000" w14:paraId="000000A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Dalai Lama’s health condition, crossing these bridges require a lot of efforts. He is standing at Island #1 and wants to reach the Island #N, where he will attend a ceremony where leaders of all countries are gathered to celebrate his life and achievements. Find the minimum number of bridges that Dalai Lama shall have to cross, if he takes the optimal route.</w:t>
      </w:r>
    </w:p>
    <w:p w:rsidR="00000000" w:rsidDel="00000000" w:rsidP="00000000" w:rsidRDefault="00000000" w:rsidRPr="00000000" w14:paraId="000000A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A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contains T. T test cases follow.</w:t>
      </w:r>
    </w:p>
    <w:p w:rsidR="00000000" w:rsidDel="00000000" w:rsidP="00000000" w:rsidRDefault="00000000" w:rsidRPr="00000000" w14:paraId="000000A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of each test case contains two space-separated integers N, M.</w:t>
      </w:r>
    </w:p>
    <w:p w:rsidR="00000000" w:rsidDel="00000000" w:rsidP="00000000" w:rsidRDefault="00000000" w:rsidRPr="00000000" w14:paraId="000000A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next M lines contains two space-separated integers X and Y, denoting that there is a bridge between Island X and Island Y.</w:t>
      </w:r>
    </w:p>
    <w:p w:rsidR="00000000" w:rsidDel="00000000" w:rsidP="00000000" w:rsidRDefault="00000000" w:rsidRPr="00000000" w14:paraId="000000A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answer to each test case in a new line.</w:t>
      </w:r>
    </w:p>
    <w:p w:rsidR="00000000" w:rsidDel="00000000" w:rsidP="00000000" w:rsidRDefault="00000000" w:rsidRPr="00000000" w14:paraId="000000A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Constraints:</w:t>
      </w:r>
    </w:p>
    <w:p w:rsidR="00000000" w:rsidDel="00000000" w:rsidP="00000000" w:rsidRDefault="00000000" w:rsidRPr="00000000" w14:paraId="000000B0">
      <w:pPr>
        <w:spacing w:after="160" w:line="360" w:lineRule="auto"/>
        <w:jc w:val="both"/>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1 ≤ T ≤ 10</w:t>
          </w:r>
        </w:sdtContent>
      </w:sdt>
    </w:p>
    <w:p w:rsidR="00000000" w:rsidDel="00000000" w:rsidP="00000000" w:rsidRDefault="00000000" w:rsidRPr="00000000" w14:paraId="000000B1">
      <w:pPr>
        <w:spacing w:after="160" w:line="360" w:lineRule="auto"/>
        <w:jc w:val="both"/>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1 ≤ N ≤ 104</w:t>
          </w:r>
        </w:sdtContent>
      </w:sdt>
    </w:p>
    <w:p w:rsidR="00000000" w:rsidDel="00000000" w:rsidP="00000000" w:rsidRDefault="00000000" w:rsidRPr="00000000" w14:paraId="000000B2">
      <w:pPr>
        <w:spacing w:after="160" w:line="360" w:lineRule="auto"/>
        <w:jc w:val="both"/>
        <w:rPr>
          <w:rFonts w:ascii="Times New Roman" w:cs="Times New Roman" w:eastAsia="Times New Roman" w:hAnsi="Times New Roman"/>
          <w:sz w:val="24"/>
          <w:szCs w:val="24"/>
        </w:rPr>
      </w:pPr>
      <w:sdt>
        <w:sdtPr>
          <w:tag w:val="goog_rdk_7"/>
        </w:sdtPr>
        <w:sdtContent>
          <w:r w:rsidDel="00000000" w:rsidR="00000000" w:rsidRPr="00000000">
            <w:rPr>
              <w:rFonts w:ascii="Gungsuh" w:cs="Gungsuh" w:eastAsia="Gungsuh" w:hAnsi="Gungsuh"/>
              <w:sz w:val="24"/>
              <w:szCs w:val="24"/>
              <w:rtl w:val="0"/>
            </w:rPr>
            <w:t xml:space="preserve">1 ≤ M ≤ 105</w:t>
          </w:r>
        </w:sdtContent>
      </w:sdt>
    </w:p>
    <w:p w:rsidR="00000000" w:rsidDel="00000000" w:rsidP="00000000" w:rsidRDefault="00000000" w:rsidRPr="00000000" w14:paraId="000000B3">
      <w:pPr>
        <w:spacing w:after="160" w:line="360" w:lineRule="auto"/>
        <w:jc w:val="both"/>
        <w:rPr>
          <w:rFonts w:ascii="Times New Roman" w:cs="Times New Roman" w:eastAsia="Times New Roman" w:hAnsi="Times New Roman"/>
          <w:sz w:val="24"/>
          <w:szCs w:val="24"/>
        </w:rPr>
      </w:pPr>
      <w:sdt>
        <w:sdtPr>
          <w:tag w:val="goog_rdk_8"/>
        </w:sdtPr>
        <w:sdtContent>
          <w:r w:rsidDel="00000000" w:rsidR="00000000" w:rsidRPr="00000000">
            <w:rPr>
              <w:rFonts w:ascii="Gungsuh" w:cs="Gungsuh" w:eastAsia="Gungsuh" w:hAnsi="Gungsuh"/>
              <w:sz w:val="24"/>
              <w:szCs w:val="24"/>
              <w:rtl w:val="0"/>
            </w:rPr>
            <w:t xml:space="preserve">1 ≤ X, Y ≤ N</w:t>
          </w:r>
        </w:sdtContent>
      </w:sdt>
    </w:p>
    <w:p w:rsidR="00000000" w:rsidDel="00000000" w:rsidP="00000000" w:rsidRDefault="00000000" w:rsidRPr="00000000" w14:paraId="000000B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B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 – there are 2 graphs in the test case (text file)</w:t>
      </w:r>
    </w:p>
    <w:p w:rsidR="00000000" w:rsidDel="00000000" w:rsidP="00000000" w:rsidRDefault="00000000" w:rsidRPr="00000000" w14:paraId="000000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3 2 – 3 indicates that the first graph contains 3 vertices. 2 indicates the number of edges/connections</w:t>
      </w:r>
    </w:p>
    <w:p w:rsidR="00000000" w:rsidDel="00000000" w:rsidP="00000000" w:rsidRDefault="00000000" w:rsidRPr="00000000" w14:paraId="000000B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1 2 – there is a connection between vertex 1 and 2 </w:t>
      </w:r>
    </w:p>
    <w:p w:rsidR="00000000" w:rsidDel="00000000" w:rsidP="00000000" w:rsidRDefault="00000000" w:rsidRPr="00000000" w14:paraId="000000B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 3 – there is a connection between vertex 2 and 3</w:t>
      </w:r>
    </w:p>
    <w:p w:rsidR="00000000" w:rsidDel="00000000" w:rsidP="00000000" w:rsidRDefault="00000000" w:rsidRPr="00000000" w14:paraId="000000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4 4 - 4 indicates that the second graph contains 4 vertices. 4 indicates the number of edges/connections</w:t>
      </w:r>
    </w:p>
    <w:p w:rsidR="00000000" w:rsidDel="00000000" w:rsidP="00000000" w:rsidRDefault="00000000" w:rsidRPr="00000000" w14:paraId="000000B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1 2  – there is a connection between vertex 1 and 2</w:t>
      </w:r>
    </w:p>
    <w:p w:rsidR="00000000" w:rsidDel="00000000" w:rsidP="00000000" w:rsidRDefault="00000000" w:rsidRPr="00000000" w14:paraId="000000B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 3 – there is a connection between vertex 2 and 3</w:t>
      </w:r>
    </w:p>
    <w:p w:rsidR="00000000" w:rsidDel="00000000" w:rsidP="00000000" w:rsidRDefault="00000000" w:rsidRPr="00000000" w14:paraId="000000B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3 4 – there is a connection between vertex 3 and 4</w:t>
      </w:r>
    </w:p>
    <w:p w:rsidR="00000000" w:rsidDel="00000000" w:rsidP="00000000" w:rsidRDefault="00000000" w:rsidRPr="00000000" w14:paraId="000000B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4 2 – there is a connection between vertex 4 and 2</w:t>
      </w:r>
    </w:p>
    <w:p w:rsidR="00000000" w:rsidDel="00000000" w:rsidP="00000000" w:rsidRDefault="00000000" w:rsidRPr="00000000" w14:paraId="000000B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tl w:val="0"/>
        </w:rPr>
      </w:r>
    </w:p>
    <w:p w:rsidR="00000000" w:rsidDel="00000000" w:rsidP="00000000" w:rsidRDefault="00000000" w:rsidRPr="00000000" w14:paraId="000000C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tl w:val="0"/>
        </w:rPr>
      </w:r>
    </w:p>
    <w:p w:rsidR="00000000" w:rsidDel="00000000" w:rsidP="00000000" w:rsidRDefault="00000000" w:rsidRPr="00000000" w14:paraId="000000C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b w:val="1"/>
          <w:color w:val="46535e"/>
          <w:sz w:val="24"/>
          <w:szCs w:val="24"/>
        </w:rPr>
      </w:pPr>
      <w:r w:rsidDel="00000000" w:rsidR="00000000" w:rsidRPr="00000000">
        <w:rPr>
          <w:rFonts w:ascii="Times New Roman" w:cs="Times New Roman" w:eastAsia="Times New Roman" w:hAnsi="Times New Roman"/>
          <w:b w:val="1"/>
          <w:color w:val="46535e"/>
          <w:sz w:val="24"/>
          <w:szCs w:val="24"/>
          <w:rtl w:val="0"/>
        </w:rPr>
        <w:t xml:space="preserve">Sample Output:</w:t>
      </w:r>
    </w:p>
    <w:p w:rsidR="00000000" w:rsidDel="00000000" w:rsidP="00000000" w:rsidRDefault="00000000" w:rsidRPr="00000000" w14:paraId="000000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r w:rsidDel="00000000" w:rsidR="00000000" w:rsidRPr="00000000">
        <w:rPr>
          <w:rFonts w:ascii="Times New Roman" w:cs="Times New Roman" w:eastAsia="Times New Roman" w:hAnsi="Times New Roman"/>
          <w:color w:val="46535e"/>
          <w:sz w:val="24"/>
          <w:szCs w:val="24"/>
          <w:rtl w:val="0"/>
        </w:rPr>
        <w:t xml:space="preserve">2</w:t>
      </w:r>
    </w:p>
    <w:p w:rsidR="00000000" w:rsidDel="00000000" w:rsidP="00000000" w:rsidRDefault="00000000" w:rsidRPr="00000000" w14:paraId="000000C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gjdgxs" w:id="0"/>
      <w:bookmarkEnd w:id="0"/>
      <w:r w:rsidDel="00000000" w:rsidR="00000000" w:rsidRPr="00000000">
        <w:rPr>
          <w:rFonts w:ascii="Times New Roman" w:cs="Times New Roman" w:eastAsia="Times New Roman" w:hAnsi="Times New Roman"/>
          <w:color w:val="46535e"/>
          <w:sz w:val="24"/>
          <w:szCs w:val="24"/>
          <w:rtl w:val="0"/>
        </w:rPr>
        <w:t xml:space="preserve">2</w:t>
      </w:r>
    </w:p>
    <w:p w:rsidR="00000000" w:rsidDel="00000000" w:rsidP="00000000" w:rsidRDefault="00000000" w:rsidRPr="00000000" w14:paraId="000000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r13it9usyzu0" w:id="1"/>
      <w:bookmarkEnd w:id="1"/>
      <w:r w:rsidDel="00000000" w:rsidR="00000000" w:rsidRPr="00000000">
        <w:rPr>
          <w:rtl w:val="0"/>
        </w:rPr>
      </w:r>
    </w:p>
    <w:p w:rsidR="00000000" w:rsidDel="00000000" w:rsidP="00000000" w:rsidRDefault="00000000" w:rsidRPr="00000000" w14:paraId="000000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nq14q1lqr7pb" w:id="2"/>
      <w:bookmarkEnd w:id="2"/>
      <w:r w:rsidDel="00000000" w:rsidR="00000000" w:rsidRPr="00000000">
        <w:rPr>
          <w:rtl w:val="0"/>
        </w:rPr>
      </w:r>
    </w:p>
    <w:p w:rsidR="00000000" w:rsidDel="00000000" w:rsidP="00000000" w:rsidRDefault="00000000" w:rsidRPr="00000000" w14:paraId="000000C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re7ydffp267j" w:id="3"/>
      <w:bookmarkEnd w:id="3"/>
      <w:r w:rsidDel="00000000" w:rsidR="00000000" w:rsidRPr="00000000">
        <w:rPr>
          <w:rtl w:val="0"/>
        </w:rPr>
      </w:r>
    </w:p>
    <w:p w:rsidR="00000000" w:rsidDel="00000000" w:rsidP="00000000" w:rsidRDefault="00000000" w:rsidRPr="00000000" w14:paraId="000000C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6q7l4utrvz72" w:id="4"/>
      <w:bookmarkEnd w:id="4"/>
      <w:r w:rsidDel="00000000" w:rsidR="00000000" w:rsidRPr="00000000">
        <w:rPr>
          <w:rtl w:val="0"/>
        </w:rPr>
      </w:r>
    </w:p>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dnreigtod9kr" w:id="5"/>
      <w:bookmarkEnd w:id="5"/>
      <w:r w:rsidDel="00000000" w:rsidR="00000000" w:rsidRPr="00000000">
        <w:rPr>
          <w:rtl w:val="0"/>
        </w:rPr>
      </w:r>
    </w:p>
    <w:p w:rsidR="00000000" w:rsidDel="00000000" w:rsidP="00000000" w:rsidRDefault="00000000" w:rsidRPr="00000000" w14:paraId="000000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iwnkpcfh81k" w:id="6"/>
      <w:bookmarkEnd w:id="6"/>
      <w:r w:rsidDel="00000000" w:rsidR="00000000" w:rsidRPr="00000000">
        <w:rPr>
          <w:rtl w:val="0"/>
        </w:rPr>
      </w:r>
    </w:p>
    <w:p w:rsidR="00000000" w:rsidDel="00000000" w:rsidP="00000000" w:rsidRDefault="00000000" w:rsidRPr="00000000" w14:paraId="000000C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sh1hzj904e71" w:id="7"/>
      <w:bookmarkEnd w:id="7"/>
      <w:r w:rsidDel="00000000" w:rsidR="00000000" w:rsidRPr="00000000">
        <w:rPr>
          <w:rtl w:val="0"/>
        </w:rPr>
      </w:r>
    </w:p>
    <w:p w:rsidR="00000000" w:rsidDel="00000000" w:rsidP="00000000" w:rsidRDefault="00000000" w:rsidRPr="00000000" w14:paraId="000000C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5pqdsogmi9mh" w:id="8"/>
      <w:bookmarkEnd w:id="8"/>
      <w:r w:rsidDel="00000000" w:rsidR="00000000" w:rsidRPr="00000000">
        <w:rPr>
          <w:rtl w:val="0"/>
        </w:rPr>
      </w:r>
    </w:p>
    <w:p w:rsidR="00000000" w:rsidDel="00000000" w:rsidP="00000000" w:rsidRDefault="00000000" w:rsidRPr="00000000" w14:paraId="000000C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dyy1px1b9c8s" w:id="9"/>
      <w:bookmarkEnd w:id="9"/>
      <w:r w:rsidDel="00000000" w:rsidR="00000000" w:rsidRPr="00000000">
        <w:rPr>
          <w:rtl w:val="0"/>
        </w:rPr>
      </w:r>
    </w:p>
    <w:p w:rsidR="00000000" w:rsidDel="00000000" w:rsidP="00000000" w:rsidRDefault="00000000" w:rsidRPr="00000000" w14:paraId="000000C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ykgro8pgihzp" w:id="10"/>
      <w:bookmarkEnd w:id="10"/>
      <w:r w:rsidDel="00000000" w:rsidR="00000000" w:rsidRPr="00000000">
        <w:rPr>
          <w:rtl w:val="0"/>
        </w:rPr>
      </w:r>
    </w:p>
    <w:p w:rsidR="00000000" w:rsidDel="00000000" w:rsidP="00000000" w:rsidRDefault="00000000" w:rsidRPr="00000000" w14:paraId="000000C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p5ucqp20ohct" w:id="11"/>
      <w:bookmarkEnd w:id="11"/>
      <w:r w:rsidDel="00000000" w:rsidR="00000000" w:rsidRPr="00000000">
        <w:rPr>
          <w:rtl w:val="0"/>
        </w:rPr>
      </w:r>
    </w:p>
    <w:p w:rsidR="00000000" w:rsidDel="00000000" w:rsidP="00000000" w:rsidRDefault="00000000" w:rsidRPr="00000000" w14:paraId="000000C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5rg45phje2j6" w:id="12"/>
      <w:bookmarkEnd w:id="12"/>
      <w:r w:rsidDel="00000000" w:rsidR="00000000" w:rsidRPr="00000000">
        <w:rPr>
          <w:rtl w:val="0"/>
        </w:rPr>
      </w:r>
    </w:p>
    <w:p w:rsidR="00000000" w:rsidDel="00000000" w:rsidP="00000000" w:rsidRDefault="00000000" w:rsidRPr="00000000" w14:paraId="000000D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xbs7b7lkymal" w:id="13"/>
      <w:bookmarkEnd w:id="13"/>
      <w:r w:rsidDel="00000000" w:rsidR="00000000" w:rsidRPr="00000000">
        <w:rPr>
          <w:rtl w:val="0"/>
        </w:rPr>
      </w:r>
    </w:p>
    <w:p w:rsidR="00000000" w:rsidDel="00000000" w:rsidP="00000000" w:rsidRDefault="00000000" w:rsidRPr="00000000" w14:paraId="000000D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8uf4x0wadllf" w:id="14"/>
      <w:bookmarkEnd w:id="14"/>
      <w:r w:rsidDel="00000000" w:rsidR="00000000" w:rsidRPr="00000000">
        <w:rPr>
          <w:rtl w:val="0"/>
        </w:rPr>
      </w:r>
    </w:p>
    <w:p w:rsidR="00000000" w:rsidDel="00000000" w:rsidP="00000000" w:rsidRDefault="00000000" w:rsidRPr="00000000" w14:paraId="000000D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1cvgh7h5yx8c" w:id="15"/>
      <w:bookmarkEnd w:id="15"/>
      <w:r w:rsidDel="00000000" w:rsidR="00000000" w:rsidRPr="00000000">
        <w:rPr>
          <w:rtl w:val="0"/>
        </w:rPr>
      </w:r>
    </w:p>
    <w:p w:rsidR="00000000" w:rsidDel="00000000" w:rsidP="00000000" w:rsidRDefault="00000000" w:rsidRPr="00000000" w14:paraId="000000D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torxl7ydmqe7" w:id="16"/>
      <w:bookmarkEnd w:id="16"/>
      <w:r w:rsidDel="00000000" w:rsidR="00000000" w:rsidRPr="00000000">
        <w:rPr>
          <w:rtl w:val="0"/>
        </w:rPr>
      </w:r>
    </w:p>
    <w:p w:rsidR="00000000" w:rsidDel="00000000" w:rsidP="00000000" w:rsidRDefault="00000000" w:rsidRPr="00000000" w14:paraId="000000D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8o7jiirm7z8g" w:id="17"/>
      <w:bookmarkEnd w:id="17"/>
      <w:r w:rsidDel="00000000" w:rsidR="00000000" w:rsidRPr="00000000">
        <w:rPr>
          <w:rtl w:val="0"/>
        </w:rPr>
      </w:r>
    </w:p>
    <w:p w:rsidR="00000000" w:rsidDel="00000000" w:rsidP="00000000" w:rsidRDefault="00000000" w:rsidRPr="00000000" w14:paraId="000000D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mfpcigejeme2" w:id="18"/>
      <w:bookmarkEnd w:id="18"/>
      <w:r w:rsidDel="00000000" w:rsidR="00000000" w:rsidRPr="00000000">
        <w:rPr>
          <w:rtl w:val="0"/>
        </w:rPr>
      </w:r>
    </w:p>
    <w:p w:rsidR="00000000" w:rsidDel="00000000" w:rsidP="00000000" w:rsidRDefault="00000000" w:rsidRPr="00000000" w14:paraId="000000D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cjfbt57lnrbo" w:id="19"/>
      <w:bookmarkEnd w:id="19"/>
      <w:r w:rsidDel="00000000" w:rsidR="00000000" w:rsidRPr="00000000">
        <w:rPr>
          <w:rtl w:val="0"/>
        </w:rPr>
      </w:r>
    </w:p>
    <w:p w:rsidR="00000000" w:rsidDel="00000000" w:rsidP="00000000" w:rsidRDefault="00000000" w:rsidRPr="00000000" w14:paraId="000000D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cs="Times New Roman" w:eastAsia="Times New Roman" w:hAnsi="Times New Roman"/>
          <w:color w:val="46535e"/>
          <w:sz w:val="24"/>
          <w:szCs w:val="24"/>
        </w:rPr>
      </w:pPr>
      <w:bookmarkStart w:colFirst="0" w:colLast="0" w:name="_heading=h.npdhbmn8gxf9" w:id="20"/>
      <w:bookmarkEnd w:id="20"/>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4f81bd" w:space="10" w:sz="4" w:val="single"/>
          <w:left w:space="0" w:sz="0" w:val="nil"/>
          <w:bottom w:color="4f81bd" w:space="10" w:sz="4" w:val="single"/>
          <w:right w:space="0" w:sz="0" w:val="nil"/>
          <w:between w:space="0" w:sz="0" w:val="nil"/>
        </w:pBdr>
        <w:shd w:fill="auto" w:val="clear"/>
        <w:spacing w:after="360" w:before="360" w:line="276" w:lineRule="auto"/>
        <w:ind w:left="864" w:right="864" w:firstLine="0"/>
        <w:jc w:val="center"/>
        <w:rPr>
          <w:rFonts w:ascii="Arial" w:cs="Arial" w:eastAsia="Arial" w:hAnsi="Arial"/>
          <w:b w:val="1"/>
          <w:smallCaps w:val="0"/>
          <w:strike w:val="0"/>
          <w:color w:val="4f81bd"/>
          <w:sz w:val="44"/>
          <w:szCs w:val="44"/>
          <w:u w:val="single"/>
          <w:shd w:fill="auto" w:val="clear"/>
          <w:vertAlign w:val="baseline"/>
        </w:rPr>
      </w:pP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Task </w:t>
      </w:r>
      <w:r w:rsidDel="00000000" w:rsidR="00000000" w:rsidRPr="00000000">
        <w:rPr>
          <w:color w:val="4f81bd"/>
          <w:sz w:val="36"/>
          <w:szCs w:val="36"/>
          <w:rtl w:val="0"/>
        </w:rPr>
        <w:t xml:space="preserve">5</w:t>
      </w:r>
      <w:r w:rsidDel="00000000" w:rsidR="00000000" w:rsidRPr="00000000">
        <w:rPr>
          <w:rFonts w:ascii="Arial" w:cs="Arial" w:eastAsia="Arial" w:hAnsi="Arial"/>
          <w:b w:val="0"/>
          <w:smallCaps w:val="0"/>
          <w:strike w:val="0"/>
          <w:color w:val="4f81bd"/>
          <w:sz w:val="36"/>
          <w:szCs w:val="36"/>
          <w:u w:val="none"/>
          <w:shd w:fill="auto" w:val="clear"/>
          <w:vertAlign w:val="baseline"/>
          <w:rtl w:val="0"/>
        </w:rPr>
        <w:t xml:space="preserve">: Comparison [5 Marks]</w:t>
      </w:r>
      <w:r w:rsidDel="00000000" w:rsidR="00000000" w:rsidRPr="00000000">
        <w:rPr>
          <w:rtl w:val="0"/>
        </w:rPr>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 xml:space="preserve">Now,</w:t>
      </w:r>
      <w:r w:rsidDel="00000000" w:rsidR="00000000" w:rsidRPr="00000000">
        <w:rPr>
          <w:b w:val="1"/>
          <w:sz w:val="24"/>
          <w:szCs w:val="24"/>
          <w:rtl w:val="0"/>
        </w:rPr>
        <w:t xml:space="preserve"> calculate</w:t>
      </w:r>
      <w:r w:rsidDel="00000000" w:rsidR="00000000" w:rsidRPr="00000000">
        <w:rPr>
          <w:sz w:val="24"/>
          <w:szCs w:val="24"/>
          <w:rtl w:val="0"/>
        </w:rPr>
        <w:t xml:space="preserve"> the time-complexity of the BFS (Task 2) and DFS (Task 3) algorithms you used (both for matrix and adjacency list). Also show who gets to the victory road first and why. </w:t>
      </w:r>
    </w:p>
    <w:p w:rsidR="00000000" w:rsidDel="00000000" w:rsidP="00000000" w:rsidRDefault="00000000" w:rsidRPr="00000000" w14:paraId="000000DA">
      <w:pPr>
        <w:pageBreakBefore w:val="0"/>
        <w:rPr>
          <w:sz w:val="24"/>
          <w:szCs w:val="24"/>
        </w:rPr>
      </w:pPr>
      <w:r w:rsidDel="00000000" w:rsidR="00000000" w:rsidRPr="00000000">
        <w:rPr>
          <w:rtl w:val="0"/>
        </w:rPr>
      </w:r>
    </w:p>
    <w:p w:rsidR="00000000" w:rsidDel="00000000" w:rsidP="00000000" w:rsidRDefault="00000000" w:rsidRPr="00000000" w14:paraId="000000DB">
      <w:pPr>
        <w:pageBreakBefore w:val="0"/>
        <w:rPr>
          <w:sz w:val="24"/>
          <w:szCs w:val="24"/>
        </w:rPr>
      </w:pPr>
      <w:r w:rsidDel="00000000" w:rsidR="00000000" w:rsidRPr="00000000">
        <w:rPr>
          <w:rtl w:val="0"/>
        </w:rPr>
      </w:r>
    </w:p>
    <w:p w:rsidR="00000000" w:rsidDel="00000000" w:rsidP="00000000" w:rsidRDefault="00000000" w:rsidRPr="00000000" w14:paraId="000000DC">
      <w:pPr>
        <w:pageBreakBefore w:val="0"/>
        <w:rPr>
          <w:sz w:val="24"/>
          <w:szCs w:val="24"/>
        </w:rPr>
      </w:pPr>
      <w:r w:rsidDel="00000000" w:rsidR="00000000" w:rsidRPr="00000000">
        <w:rPr>
          <w:rtl w:val="0"/>
        </w:rPr>
      </w:r>
    </w:p>
    <w:p w:rsidR="00000000" w:rsidDel="00000000" w:rsidP="00000000" w:rsidRDefault="00000000" w:rsidRPr="00000000" w14:paraId="000000DD">
      <w:pPr>
        <w:pageBreakBefore w:val="0"/>
        <w:rPr>
          <w:b w:val="1"/>
          <w:sz w:val="24"/>
          <w:szCs w:val="24"/>
        </w:rPr>
      </w:pPr>
      <w:r w:rsidDel="00000000" w:rsidR="00000000" w:rsidRPr="00000000">
        <w:rPr>
          <w:b w:val="1"/>
          <w:sz w:val="24"/>
          <w:szCs w:val="24"/>
          <w:rtl w:val="0"/>
        </w:rPr>
        <w:t xml:space="preserve">Not mandatory task(But Try it for Yourself): (No marks)</w:t>
      </w:r>
    </w:p>
    <w:p w:rsidR="00000000" w:rsidDel="00000000" w:rsidP="00000000" w:rsidRDefault="00000000" w:rsidRPr="00000000" w14:paraId="000000DE">
      <w:pPr>
        <w:pageBreakBefore w:val="0"/>
        <w:numPr>
          <w:ilvl w:val="0"/>
          <w:numId w:val="1"/>
        </w:numPr>
        <w:ind w:left="720" w:hanging="360"/>
        <w:rPr>
          <w:sz w:val="24"/>
          <w:szCs w:val="24"/>
          <w:u w:val="none"/>
        </w:rPr>
      </w:pPr>
      <w:r w:rsidDel="00000000" w:rsidR="00000000" w:rsidRPr="00000000">
        <w:rPr>
          <w:sz w:val="24"/>
          <w:szCs w:val="24"/>
          <w:rtl w:val="0"/>
        </w:rPr>
        <w:t xml:space="preserve">Can you print the places’ names instead of the designated numbers as output? </w:t>
      </w:r>
    </w:p>
    <w:p w:rsidR="00000000" w:rsidDel="00000000" w:rsidP="00000000" w:rsidRDefault="00000000" w:rsidRPr="00000000" w14:paraId="000000DF">
      <w:pPr>
        <w:pageBreakBefore w:val="0"/>
        <w:numPr>
          <w:ilvl w:val="0"/>
          <w:numId w:val="1"/>
        </w:numPr>
        <w:ind w:left="720" w:hanging="360"/>
        <w:rPr>
          <w:sz w:val="24"/>
          <w:szCs w:val="24"/>
          <w:u w:val="none"/>
        </w:rPr>
      </w:pPr>
      <w:r w:rsidDel="00000000" w:rsidR="00000000" w:rsidRPr="00000000">
        <w:rPr>
          <w:sz w:val="24"/>
          <w:szCs w:val="24"/>
          <w:rtl w:val="0"/>
        </w:rPr>
        <w:t xml:space="preserve">The given BFS code will not work for disconnected graphs. Can you modify this bfs code so that it can work for disconnected graphs as well?</w:t>
      </w:r>
    </w:p>
    <w:p w:rsidR="00000000" w:rsidDel="00000000" w:rsidP="00000000" w:rsidRDefault="00000000" w:rsidRPr="00000000" w14:paraId="000000E0">
      <w:pPr>
        <w:pageBreakBefore w:val="0"/>
        <w:numPr>
          <w:ilvl w:val="0"/>
          <w:numId w:val="1"/>
        </w:numPr>
        <w:ind w:left="720" w:hanging="360"/>
        <w:rPr>
          <w:sz w:val="24"/>
          <w:szCs w:val="24"/>
          <w:u w:val="none"/>
        </w:rPr>
      </w:pPr>
      <w:r w:rsidDel="00000000" w:rsidR="00000000" w:rsidRPr="00000000">
        <w:rPr>
          <w:sz w:val="24"/>
          <w:szCs w:val="24"/>
          <w:rtl w:val="0"/>
        </w:rPr>
        <w:t xml:space="preserve">Can you detect the cycle using dfs? </w:t>
      </w:r>
    </w:p>
    <w:p w:rsidR="00000000" w:rsidDel="00000000" w:rsidP="00000000" w:rsidRDefault="00000000" w:rsidRPr="00000000" w14:paraId="000000E1">
      <w:pPr>
        <w:pageBreakBefore w:val="0"/>
        <w:ind w:left="720" w:firstLine="0"/>
        <w:rPr>
          <w:sz w:val="24"/>
          <w:szCs w:val="24"/>
        </w:rPr>
      </w:pPr>
      <w:r w:rsidDel="00000000" w:rsidR="00000000" w:rsidRPr="00000000">
        <w:rPr>
          <w:sz w:val="24"/>
          <w:szCs w:val="24"/>
          <w:rtl w:val="0"/>
        </w:rPr>
        <w:br w:type="textWrapping"/>
        <w:t xml:space="preserve">If you don’t know these, try to find it out. Take help from STs and faculties . </w:t>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Remember that: </w:t>
      </w:r>
      <w:r w:rsidDel="00000000" w:rsidR="00000000" w:rsidRPr="00000000">
        <w:rPr>
          <w:b w:val="1"/>
          <w:i w:val="1"/>
          <w:sz w:val="24"/>
          <w:szCs w:val="24"/>
          <w:rtl w:val="0"/>
        </w:rPr>
        <w:t xml:space="preserve">a bit more learning will never hurt</w:t>
      </w:r>
      <w:r w:rsidDel="00000000" w:rsidR="00000000" w:rsidRPr="00000000">
        <w:rPr>
          <w:sz w:val="24"/>
          <w:szCs w:val="24"/>
          <w:rtl w:val="0"/>
        </w:rPr>
        <w:t xml:space="preserve">.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Inconsolat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A41D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EE4B0C"/>
    <w:rPr>
      <w:color w:val="0000ff" w:themeColor="hyperlink"/>
      <w:u w:val="single"/>
    </w:rPr>
  </w:style>
  <w:style w:type="character" w:styleId="UnresolvedMention">
    <w:name w:val="Unresolved Mention"/>
    <w:basedOn w:val="DefaultParagraphFont"/>
    <w:uiPriority w:val="99"/>
    <w:semiHidden w:val="1"/>
    <w:unhideWhenUsed w:val="1"/>
    <w:rsid w:val="00EE4B0C"/>
    <w:rPr>
      <w:color w:val="605e5c"/>
      <w:shd w:color="auto" w:fill="e1dfdd" w:val="clear"/>
    </w:rPr>
  </w:style>
  <w:style w:type="table" w:styleId="TableGrid">
    <w:name w:val="Table Grid"/>
    <w:basedOn w:val="TableNormal"/>
    <w:uiPriority w:val="39"/>
    <w:rsid w:val="00C90232"/>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tenseQuote">
    <w:name w:val="Intense Quote"/>
    <w:basedOn w:val="Normal"/>
    <w:next w:val="Normal"/>
    <w:link w:val="IntenseQuoteChar"/>
    <w:uiPriority w:val="30"/>
    <w:qFormat w:val="1"/>
    <w:rsid w:val="004D0B02"/>
    <w:pPr>
      <w:pBdr>
        <w:top w:color="4f81bd" w:space="10" w:sz="4" w:themeColor="accent1" w:val="single"/>
        <w:bottom w:color="4f81bd" w:space="10" w:sz="4" w:themeColor="accent1" w:val="single"/>
      </w:pBdr>
      <w:spacing w:after="360" w:before="360"/>
      <w:ind w:left="864" w:right="864"/>
      <w:jc w:val="center"/>
    </w:pPr>
    <w:rPr>
      <w:i w:val="1"/>
      <w:iCs w:val="1"/>
      <w:color w:val="4f81bd" w:themeColor="accent1"/>
    </w:rPr>
  </w:style>
  <w:style w:type="character" w:styleId="IntenseQuoteChar" w:customStyle="1">
    <w:name w:val="Intense Quote Char"/>
    <w:basedOn w:val="DefaultParagraphFont"/>
    <w:link w:val="IntenseQuote"/>
    <w:uiPriority w:val="30"/>
    <w:rsid w:val="004D0B02"/>
    <w:rPr>
      <w:i w:val="1"/>
      <w:iCs w:val="1"/>
      <w:color w:val="4f81bd" w:themeColor="accent1"/>
    </w:rPr>
  </w:style>
  <w:style w:type="paragraph" w:styleId="ListParagraph">
    <w:name w:val="List Paragraph"/>
    <w:basedOn w:val="Normal"/>
    <w:uiPriority w:val="34"/>
    <w:qFormat w:val="1"/>
    <w:rsid w:val="00996E69"/>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orms.gle/Pdn42jpqvgy6YWZa6"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5kUFNmN3cJisqltBu9jXBEc3/g==">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2021-06-29T16:24:00Z</dcterms:created>
</cp:coreProperties>
</file>